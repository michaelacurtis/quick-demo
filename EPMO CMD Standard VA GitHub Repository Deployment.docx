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E64A6" w14:textId="77777777" w:rsidR="00560B60" w:rsidRDefault="00560B60">
      <w:r>
        <w:tab/>
      </w:r>
    </w:p>
    <w:sdt>
      <w:sdtPr>
        <w:id w:val="-419485374"/>
        <w:docPartObj>
          <w:docPartGallery w:val="Cover Pages"/>
          <w:docPartUnique/>
        </w:docPartObj>
      </w:sdtPr>
      <w:sdtEndPr>
        <w:rPr>
          <w:rFonts w:ascii="Calibri" w:eastAsia="Calibri" w:hAnsi="Calibri" w:cs="Calibri"/>
        </w:rPr>
      </w:sdtEndPr>
      <w:sdtContent>
        <w:p w14:paraId="0BE7D25B" w14:textId="77777777" w:rsidR="00F9346E" w:rsidRDefault="00F9346E">
          <w:r>
            <w:rPr>
              <w:noProof/>
            </w:rPr>
            <mc:AlternateContent>
              <mc:Choice Requires="wpg">
                <w:drawing>
                  <wp:anchor distT="0" distB="0" distL="114300" distR="114300" simplePos="0" relativeHeight="251662336" behindDoc="0" locked="0" layoutInCell="1" allowOverlap="1" wp14:anchorId="4D3F73FC" wp14:editId="16515A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B2628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A150C31" wp14:editId="2481839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802431" w14:textId="77777777" w:rsidR="007C6D96" w:rsidRDefault="0089152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C6D96">
                                      <w:rPr>
                                        <w:caps/>
                                        <w:color w:val="4472C4" w:themeColor="accent1"/>
                                        <w:sz w:val="64"/>
                                        <w:szCs w:val="64"/>
                                      </w:rPr>
                                      <w:t>EPMO CM</w:t>
                                    </w:r>
                                    <w:r w:rsidR="00224F42">
                                      <w:rPr>
                                        <w:caps/>
                                        <w:color w:val="4472C4" w:themeColor="accent1"/>
                                        <w:sz w:val="64"/>
                                        <w:szCs w:val="64"/>
                                      </w:rPr>
                                      <w:t>D</w:t>
                                    </w:r>
                                    <w:r w:rsidR="007C6D96">
                                      <w:rPr>
                                        <w:caps/>
                                        <w:color w:val="4472C4" w:themeColor="accent1"/>
                                        <w:sz w:val="64"/>
                                        <w:szCs w:val="64"/>
                                      </w:rPr>
                                      <w:t xml:space="preserve"> Standard VA GitHub Repository Deployment</w:t>
                                    </w:r>
                                  </w:sdtContent>
                                </w:sdt>
                              </w:p>
                              <w:p w14:paraId="72F94EC7" w14:textId="77777777" w:rsidR="007C6D96" w:rsidRDefault="007C6D9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A668E52"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7C6D96" w:rsidRDefault="005A278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C6D96">
                                <w:rPr>
                                  <w:caps/>
                                  <w:color w:val="4472C4" w:themeColor="accent1"/>
                                  <w:sz w:val="64"/>
                                  <w:szCs w:val="64"/>
                                </w:rPr>
                                <w:t>EPMO CM</w:t>
                              </w:r>
                              <w:r w:rsidR="00224F42">
                                <w:rPr>
                                  <w:caps/>
                                  <w:color w:val="4472C4" w:themeColor="accent1"/>
                                  <w:sz w:val="64"/>
                                  <w:szCs w:val="64"/>
                                </w:rPr>
                                <w:t>D</w:t>
                              </w:r>
                              <w:r w:rsidR="007C6D96">
                                <w:rPr>
                                  <w:caps/>
                                  <w:color w:val="4472C4" w:themeColor="accent1"/>
                                  <w:sz w:val="64"/>
                                  <w:szCs w:val="64"/>
                                </w:rPr>
                                <w:t xml:space="preserve"> Standard VA GitHub Repository Deployment</w:t>
                              </w:r>
                            </w:sdtContent>
                          </w:sdt>
                        </w:p>
                        <w:p w:rsidR="007C6D96" w:rsidRDefault="007C6D96">
                          <w:pPr>
                            <w:jc w:val="right"/>
                            <w:rPr>
                              <w:smallCaps/>
                              <w:color w:val="404040" w:themeColor="text1" w:themeTint="BF"/>
                              <w:sz w:val="36"/>
                              <w:szCs w:val="36"/>
                            </w:rPr>
                          </w:pPr>
                        </w:p>
                      </w:txbxContent>
                    </v:textbox>
                    <w10:wrap type="square" anchorx="page" anchory="page"/>
                  </v:shape>
                </w:pict>
              </mc:Fallback>
            </mc:AlternateContent>
          </w:r>
        </w:p>
        <w:p w14:paraId="577D9A51" w14:textId="77777777" w:rsidR="00F9346E" w:rsidRDefault="00F9346E">
          <w:pPr>
            <w:rPr>
              <w:rFonts w:ascii="Calibri" w:eastAsia="Calibri" w:hAnsi="Calibri" w:cs="Calibri"/>
            </w:rPr>
          </w:pPr>
          <w:r>
            <w:rPr>
              <w:rFonts w:ascii="Calibri" w:eastAsia="Calibri" w:hAnsi="Calibri" w:cs="Calibri"/>
            </w:rPr>
            <w:br w:type="page"/>
          </w:r>
        </w:p>
      </w:sdtContent>
    </w:sdt>
    <w:p w14:paraId="0895EFAE" w14:textId="77777777" w:rsidR="00414CED" w:rsidRDefault="00414CED" w:rsidP="002D4217">
      <w:pPr>
        <w:spacing w:after="0" w:line="240" w:lineRule="auto"/>
        <w:rPr>
          <w:rFonts w:ascii="Calibri" w:eastAsia="Calibri" w:hAnsi="Calibri" w:cs="Calibri"/>
        </w:rPr>
      </w:pPr>
    </w:p>
    <w:p w14:paraId="7B18A4B3" w14:textId="77777777" w:rsidR="0013473B" w:rsidRDefault="0013473B" w:rsidP="002D4217">
      <w:pPr>
        <w:spacing w:after="0" w:line="240" w:lineRule="auto"/>
        <w:rPr>
          <w:rFonts w:ascii="Calibri" w:eastAsia="Calibri" w:hAnsi="Calibri" w:cs="Calibri"/>
        </w:rPr>
      </w:pPr>
    </w:p>
    <w:sdt>
      <w:sdtPr>
        <w:rPr>
          <w:rFonts w:asciiTheme="minorHAnsi" w:eastAsiaTheme="minorHAnsi" w:hAnsiTheme="minorHAnsi" w:cstheme="minorBidi"/>
          <w:color w:val="auto"/>
          <w:sz w:val="22"/>
          <w:szCs w:val="22"/>
        </w:rPr>
        <w:id w:val="-1787882606"/>
        <w:docPartObj>
          <w:docPartGallery w:val="Table of Contents"/>
          <w:docPartUnique/>
        </w:docPartObj>
      </w:sdtPr>
      <w:sdtEndPr>
        <w:rPr>
          <w:b/>
          <w:bCs/>
          <w:noProof/>
        </w:rPr>
      </w:sdtEndPr>
      <w:sdtContent>
        <w:p w14:paraId="7B735398" w14:textId="77777777" w:rsidR="0013473B" w:rsidRDefault="0013473B">
          <w:pPr>
            <w:pStyle w:val="TOCHeading"/>
          </w:pPr>
          <w:r>
            <w:t>Contents</w:t>
          </w:r>
        </w:p>
        <w:commentRangeStart w:id="0"/>
        <w:p w14:paraId="125AF611" w14:textId="77777777" w:rsidR="00CD46A4" w:rsidRDefault="0013473B">
          <w:pPr>
            <w:pStyle w:val="TOC2"/>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7102933" w:history="1">
            <w:r w:rsidR="00CD46A4" w:rsidRPr="00125B16">
              <w:rPr>
                <w:rStyle w:val="Hyperlink"/>
                <w:noProof/>
              </w:rPr>
              <w:t>Where to Start</w:t>
            </w:r>
            <w:r w:rsidR="00CD46A4">
              <w:rPr>
                <w:noProof/>
                <w:webHidden/>
              </w:rPr>
              <w:tab/>
            </w:r>
            <w:r w:rsidR="00CD46A4">
              <w:rPr>
                <w:noProof/>
                <w:webHidden/>
              </w:rPr>
              <w:fldChar w:fldCharType="begin"/>
            </w:r>
            <w:r w:rsidR="00CD46A4">
              <w:rPr>
                <w:noProof/>
                <w:webHidden/>
              </w:rPr>
              <w:instrText xml:space="preserve"> PAGEREF _Toc17102933 \h </w:instrText>
            </w:r>
            <w:r w:rsidR="00CD46A4">
              <w:rPr>
                <w:noProof/>
                <w:webHidden/>
              </w:rPr>
            </w:r>
            <w:r w:rsidR="00CD46A4">
              <w:rPr>
                <w:noProof/>
                <w:webHidden/>
              </w:rPr>
              <w:fldChar w:fldCharType="separate"/>
            </w:r>
            <w:r w:rsidR="00CD46A4">
              <w:rPr>
                <w:noProof/>
                <w:webHidden/>
              </w:rPr>
              <w:t>3</w:t>
            </w:r>
            <w:r w:rsidR="00CD46A4">
              <w:rPr>
                <w:noProof/>
                <w:webHidden/>
              </w:rPr>
              <w:fldChar w:fldCharType="end"/>
            </w:r>
          </w:hyperlink>
        </w:p>
        <w:p w14:paraId="469EA9CA" w14:textId="77777777" w:rsidR="00CD46A4" w:rsidRDefault="0089152C">
          <w:pPr>
            <w:pStyle w:val="TOC2"/>
            <w:rPr>
              <w:rFonts w:eastAsiaTheme="minorEastAsia"/>
              <w:noProof/>
            </w:rPr>
          </w:pPr>
          <w:r>
            <w:rPr>
              <w:rStyle w:val="Hyperlink"/>
              <w:noProof/>
            </w:rPr>
            <w:fldChar w:fldCharType="begin"/>
          </w:r>
          <w:r>
            <w:rPr>
              <w:rStyle w:val="Hyperlink"/>
              <w:noProof/>
            </w:rPr>
            <w:instrText xml:space="preserve"> HYPERLINK \l "_Toc17102934" </w:instrText>
          </w:r>
          <w:r>
            <w:rPr>
              <w:rStyle w:val="Hyperlink"/>
              <w:noProof/>
            </w:rPr>
            <w:fldChar w:fldCharType="separate"/>
          </w:r>
          <w:r w:rsidR="00CD46A4" w:rsidRPr="00125B16">
            <w:rPr>
              <w:rStyle w:val="Hyperlink"/>
              <w:noProof/>
            </w:rPr>
            <w:t xml:space="preserve">Defining </w:t>
          </w:r>
          <w:del w:id="1" w:author="Department of Veterans Affairs" w:date="2019-09-06T04:19:00Z">
            <w:r w:rsidR="00CD46A4" w:rsidRPr="00125B16" w:rsidDel="00F12C36">
              <w:rPr>
                <w:rStyle w:val="Hyperlink"/>
                <w:noProof/>
              </w:rPr>
              <w:delText xml:space="preserve">Repositories </w:delText>
            </w:r>
          </w:del>
          <w:ins w:id="2" w:author="Department of Veterans Affairs" w:date="2019-09-06T04:19:00Z">
            <w:r w:rsidR="00F12C36">
              <w:rPr>
                <w:rStyle w:val="Hyperlink"/>
                <w:noProof/>
              </w:rPr>
              <w:t>Repository</w:t>
            </w:r>
            <w:r w:rsidR="00F12C36" w:rsidRPr="00125B16">
              <w:rPr>
                <w:rStyle w:val="Hyperlink"/>
                <w:noProof/>
              </w:rPr>
              <w:t xml:space="preserve"> </w:t>
            </w:r>
          </w:ins>
          <w:r w:rsidR="00CD46A4" w:rsidRPr="00125B16">
            <w:rPr>
              <w:rStyle w:val="Hyperlink"/>
              <w:noProof/>
            </w:rPr>
            <w:t>Type</w:t>
          </w:r>
          <w:r w:rsidR="00CD46A4">
            <w:rPr>
              <w:noProof/>
              <w:webHidden/>
            </w:rPr>
            <w:tab/>
          </w:r>
          <w:r w:rsidR="00CD46A4">
            <w:rPr>
              <w:noProof/>
              <w:webHidden/>
            </w:rPr>
            <w:fldChar w:fldCharType="begin"/>
          </w:r>
          <w:r w:rsidR="00CD46A4">
            <w:rPr>
              <w:noProof/>
              <w:webHidden/>
            </w:rPr>
            <w:instrText xml:space="preserve"> PAGEREF _Toc17102934 \h </w:instrText>
          </w:r>
          <w:r w:rsidR="00CD46A4">
            <w:rPr>
              <w:noProof/>
              <w:webHidden/>
            </w:rPr>
          </w:r>
          <w:r w:rsidR="00CD46A4">
            <w:rPr>
              <w:noProof/>
              <w:webHidden/>
            </w:rPr>
            <w:fldChar w:fldCharType="separate"/>
          </w:r>
          <w:r w:rsidR="00CD46A4">
            <w:rPr>
              <w:noProof/>
              <w:webHidden/>
            </w:rPr>
            <w:t>3</w:t>
          </w:r>
          <w:r w:rsidR="00CD46A4">
            <w:rPr>
              <w:noProof/>
              <w:webHidden/>
            </w:rPr>
            <w:fldChar w:fldCharType="end"/>
          </w:r>
          <w:r>
            <w:rPr>
              <w:noProof/>
            </w:rPr>
            <w:fldChar w:fldCharType="end"/>
          </w:r>
        </w:p>
        <w:p w14:paraId="4FE48C63" w14:textId="77777777" w:rsidR="00CD46A4" w:rsidRDefault="0089152C">
          <w:pPr>
            <w:pStyle w:val="TOC2"/>
            <w:rPr>
              <w:rFonts w:eastAsiaTheme="minorEastAsia"/>
              <w:noProof/>
            </w:rPr>
          </w:pPr>
          <w:hyperlink w:anchor="_Toc17102935" w:history="1">
            <w:r w:rsidR="00CD46A4" w:rsidRPr="00125B16">
              <w:rPr>
                <w:rStyle w:val="Hyperlink"/>
                <w:noProof/>
              </w:rPr>
              <w:t>Naming Convention: GitHub Teams</w:t>
            </w:r>
            <w:r w:rsidR="00CD46A4">
              <w:rPr>
                <w:noProof/>
                <w:webHidden/>
              </w:rPr>
              <w:tab/>
            </w:r>
            <w:r w:rsidR="00CD46A4">
              <w:rPr>
                <w:noProof/>
                <w:webHidden/>
              </w:rPr>
              <w:fldChar w:fldCharType="begin"/>
            </w:r>
            <w:r w:rsidR="00CD46A4">
              <w:rPr>
                <w:noProof/>
                <w:webHidden/>
              </w:rPr>
              <w:instrText xml:space="preserve"> PAGEREF _Toc17102935 \h </w:instrText>
            </w:r>
            <w:r w:rsidR="00CD46A4">
              <w:rPr>
                <w:noProof/>
                <w:webHidden/>
              </w:rPr>
            </w:r>
            <w:r w:rsidR="00CD46A4">
              <w:rPr>
                <w:noProof/>
                <w:webHidden/>
              </w:rPr>
              <w:fldChar w:fldCharType="separate"/>
            </w:r>
            <w:r w:rsidR="00CD46A4">
              <w:rPr>
                <w:noProof/>
                <w:webHidden/>
              </w:rPr>
              <w:t>3</w:t>
            </w:r>
            <w:r w:rsidR="00CD46A4">
              <w:rPr>
                <w:noProof/>
                <w:webHidden/>
              </w:rPr>
              <w:fldChar w:fldCharType="end"/>
            </w:r>
          </w:hyperlink>
        </w:p>
        <w:p w14:paraId="0DEAA249" w14:textId="77777777" w:rsidR="00CD46A4" w:rsidRDefault="0089152C">
          <w:pPr>
            <w:pStyle w:val="TOC2"/>
            <w:rPr>
              <w:rFonts w:eastAsiaTheme="minorEastAsia"/>
              <w:noProof/>
            </w:rPr>
          </w:pPr>
          <w:hyperlink w:anchor="_Toc17102936" w:history="1">
            <w:r w:rsidR="00CD46A4" w:rsidRPr="00125B16">
              <w:rPr>
                <w:rStyle w:val="Hyperlink"/>
                <w:rFonts w:eastAsia="Calibri"/>
                <w:noProof/>
              </w:rPr>
              <w:t>Creating Teams</w:t>
            </w:r>
            <w:r w:rsidR="00CD46A4">
              <w:rPr>
                <w:noProof/>
                <w:webHidden/>
              </w:rPr>
              <w:tab/>
            </w:r>
            <w:r w:rsidR="00CD46A4">
              <w:rPr>
                <w:noProof/>
                <w:webHidden/>
              </w:rPr>
              <w:fldChar w:fldCharType="begin"/>
            </w:r>
            <w:r w:rsidR="00CD46A4">
              <w:rPr>
                <w:noProof/>
                <w:webHidden/>
              </w:rPr>
              <w:instrText xml:space="preserve"> PAGEREF _Toc17102936 \h </w:instrText>
            </w:r>
            <w:r w:rsidR="00CD46A4">
              <w:rPr>
                <w:noProof/>
                <w:webHidden/>
              </w:rPr>
            </w:r>
            <w:r w:rsidR="00CD46A4">
              <w:rPr>
                <w:noProof/>
                <w:webHidden/>
              </w:rPr>
              <w:fldChar w:fldCharType="separate"/>
            </w:r>
            <w:r w:rsidR="00CD46A4">
              <w:rPr>
                <w:noProof/>
                <w:webHidden/>
              </w:rPr>
              <w:t>4</w:t>
            </w:r>
            <w:r w:rsidR="00CD46A4">
              <w:rPr>
                <w:noProof/>
                <w:webHidden/>
              </w:rPr>
              <w:fldChar w:fldCharType="end"/>
            </w:r>
          </w:hyperlink>
        </w:p>
        <w:p w14:paraId="7D6088B5" w14:textId="77777777" w:rsidR="00CD46A4" w:rsidRDefault="0089152C">
          <w:pPr>
            <w:pStyle w:val="TOC2"/>
            <w:rPr>
              <w:rFonts w:eastAsiaTheme="minorEastAsia"/>
              <w:noProof/>
            </w:rPr>
          </w:pPr>
          <w:hyperlink w:anchor="_Toc17102937" w:history="1">
            <w:r w:rsidR="00CD46A4" w:rsidRPr="00125B16">
              <w:rPr>
                <w:rStyle w:val="Hyperlink"/>
                <w:rFonts w:eastAsia="Calibri"/>
                <w:noProof/>
              </w:rPr>
              <w:t>VA Git Repositories</w:t>
            </w:r>
            <w:r w:rsidR="00CD46A4">
              <w:rPr>
                <w:noProof/>
                <w:webHidden/>
              </w:rPr>
              <w:tab/>
            </w:r>
            <w:r w:rsidR="00CD46A4">
              <w:rPr>
                <w:noProof/>
                <w:webHidden/>
              </w:rPr>
              <w:fldChar w:fldCharType="begin"/>
            </w:r>
            <w:r w:rsidR="00CD46A4">
              <w:rPr>
                <w:noProof/>
                <w:webHidden/>
              </w:rPr>
              <w:instrText xml:space="preserve"> PAGEREF _Toc17102937 \h </w:instrText>
            </w:r>
            <w:r w:rsidR="00CD46A4">
              <w:rPr>
                <w:noProof/>
                <w:webHidden/>
              </w:rPr>
            </w:r>
            <w:r w:rsidR="00CD46A4">
              <w:rPr>
                <w:noProof/>
                <w:webHidden/>
              </w:rPr>
              <w:fldChar w:fldCharType="separate"/>
            </w:r>
            <w:r w:rsidR="00CD46A4">
              <w:rPr>
                <w:noProof/>
                <w:webHidden/>
              </w:rPr>
              <w:t>5</w:t>
            </w:r>
            <w:r w:rsidR="00CD46A4">
              <w:rPr>
                <w:noProof/>
                <w:webHidden/>
              </w:rPr>
              <w:fldChar w:fldCharType="end"/>
            </w:r>
          </w:hyperlink>
        </w:p>
        <w:p w14:paraId="7B697ED0" w14:textId="77777777" w:rsidR="00CD46A4" w:rsidRDefault="0089152C">
          <w:pPr>
            <w:pStyle w:val="TOC2"/>
            <w:rPr>
              <w:rFonts w:eastAsiaTheme="minorEastAsia"/>
              <w:noProof/>
            </w:rPr>
          </w:pPr>
          <w:hyperlink w:anchor="_Toc17102938" w:history="1">
            <w:r w:rsidR="00CD46A4" w:rsidRPr="00125B16">
              <w:rPr>
                <w:rStyle w:val="Hyperlink"/>
                <w:noProof/>
              </w:rPr>
              <w:t>Git Repository Structures</w:t>
            </w:r>
            <w:r w:rsidR="00CD46A4">
              <w:rPr>
                <w:noProof/>
                <w:webHidden/>
              </w:rPr>
              <w:tab/>
            </w:r>
            <w:r w:rsidR="00CD46A4">
              <w:rPr>
                <w:noProof/>
                <w:webHidden/>
              </w:rPr>
              <w:fldChar w:fldCharType="begin"/>
            </w:r>
            <w:r w:rsidR="00CD46A4">
              <w:rPr>
                <w:noProof/>
                <w:webHidden/>
              </w:rPr>
              <w:instrText xml:space="preserve"> PAGEREF _Toc17102938 \h </w:instrText>
            </w:r>
            <w:r w:rsidR="00CD46A4">
              <w:rPr>
                <w:noProof/>
                <w:webHidden/>
              </w:rPr>
            </w:r>
            <w:r w:rsidR="00CD46A4">
              <w:rPr>
                <w:noProof/>
                <w:webHidden/>
              </w:rPr>
              <w:fldChar w:fldCharType="separate"/>
            </w:r>
            <w:r w:rsidR="00CD46A4">
              <w:rPr>
                <w:noProof/>
                <w:webHidden/>
              </w:rPr>
              <w:t>5</w:t>
            </w:r>
            <w:r w:rsidR="00CD46A4">
              <w:rPr>
                <w:noProof/>
                <w:webHidden/>
              </w:rPr>
              <w:fldChar w:fldCharType="end"/>
            </w:r>
          </w:hyperlink>
        </w:p>
        <w:p w14:paraId="1932E388" w14:textId="77777777" w:rsidR="00CD46A4" w:rsidRDefault="0089152C">
          <w:pPr>
            <w:pStyle w:val="TOC2"/>
            <w:rPr>
              <w:rFonts w:eastAsiaTheme="minorEastAsia"/>
              <w:noProof/>
            </w:rPr>
          </w:pPr>
          <w:hyperlink w:anchor="_Toc17102939" w:history="1">
            <w:r w:rsidR="00CD46A4" w:rsidRPr="00125B16">
              <w:rPr>
                <w:rStyle w:val="Hyperlink"/>
                <w:rFonts w:eastAsia="Calibri"/>
                <w:noProof/>
              </w:rPr>
              <w:t>Naming Convention: GitHub Repository</w:t>
            </w:r>
            <w:r w:rsidR="00CD46A4">
              <w:rPr>
                <w:noProof/>
                <w:webHidden/>
              </w:rPr>
              <w:tab/>
            </w:r>
            <w:r w:rsidR="00CD46A4">
              <w:rPr>
                <w:noProof/>
                <w:webHidden/>
              </w:rPr>
              <w:fldChar w:fldCharType="begin"/>
            </w:r>
            <w:r w:rsidR="00CD46A4">
              <w:rPr>
                <w:noProof/>
                <w:webHidden/>
              </w:rPr>
              <w:instrText xml:space="preserve"> PAGEREF _Toc17102939 \h </w:instrText>
            </w:r>
            <w:r w:rsidR="00CD46A4">
              <w:rPr>
                <w:noProof/>
                <w:webHidden/>
              </w:rPr>
            </w:r>
            <w:r w:rsidR="00CD46A4">
              <w:rPr>
                <w:noProof/>
                <w:webHidden/>
              </w:rPr>
              <w:fldChar w:fldCharType="separate"/>
            </w:r>
            <w:r w:rsidR="00CD46A4">
              <w:rPr>
                <w:noProof/>
                <w:webHidden/>
              </w:rPr>
              <w:t>6</w:t>
            </w:r>
            <w:r w:rsidR="00CD46A4">
              <w:rPr>
                <w:noProof/>
                <w:webHidden/>
              </w:rPr>
              <w:fldChar w:fldCharType="end"/>
            </w:r>
          </w:hyperlink>
        </w:p>
        <w:p w14:paraId="504F9685" w14:textId="77777777" w:rsidR="00CD46A4" w:rsidRDefault="0089152C">
          <w:pPr>
            <w:pStyle w:val="TOC2"/>
            <w:rPr>
              <w:rFonts w:eastAsiaTheme="minorEastAsia"/>
              <w:noProof/>
            </w:rPr>
          </w:pPr>
          <w:hyperlink w:anchor="_Toc17102940" w:history="1">
            <w:r w:rsidR="00CD46A4" w:rsidRPr="00125B16">
              <w:rPr>
                <w:rStyle w:val="Hyperlink"/>
                <w:rFonts w:eastAsia="Calibri"/>
                <w:noProof/>
              </w:rPr>
              <w:t>Creating a New Repository</w:t>
            </w:r>
            <w:r w:rsidR="00CD46A4">
              <w:rPr>
                <w:noProof/>
                <w:webHidden/>
              </w:rPr>
              <w:tab/>
            </w:r>
            <w:r w:rsidR="00CD46A4">
              <w:rPr>
                <w:noProof/>
                <w:webHidden/>
              </w:rPr>
              <w:fldChar w:fldCharType="begin"/>
            </w:r>
            <w:r w:rsidR="00CD46A4">
              <w:rPr>
                <w:noProof/>
                <w:webHidden/>
              </w:rPr>
              <w:instrText xml:space="preserve"> PAGEREF _Toc17102940 \h </w:instrText>
            </w:r>
            <w:r w:rsidR="00CD46A4">
              <w:rPr>
                <w:noProof/>
                <w:webHidden/>
              </w:rPr>
            </w:r>
            <w:r w:rsidR="00CD46A4">
              <w:rPr>
                <w:noProof/>
                <w:webHidden/>
              </w:rPr>
              <w:fldChar w:fldCharType="separate"/>
            </w:r>
            <w:r w:rsidR="00CD46A4">
              <w:rPr>
                <w:noProof/>
                <w:webHidden/>
              </w:rPr>
              <w:t>6</w:t>
            </w:r>
            <w:r w:rsidR="00CD46A4">
              <w:rPr>
                <w:noProof/>
                <w:webHidden/>
              </w:rPr>
              <w:fldChar w:fldCharType="end"/>
            </w:r>
          </w:hyperlink>
        </w:p>
        <w:p w14:paraId="184E5C69" w14:textId="77777777" w:rsidR="00CD46A4" w:rsidRDefault="0089152C">
          <w:pPr>
            <w:pStyle w:val="TOC2"/>
            <w:rPr>
              <w:rFonts w:eastAsiaTheme="minorEastAsia"/>
              <w:noProof/>
            </w:rPr>
          </w:pPr>
          <w:hyperlink w:anchor="_Toc17102941" w:history="1">
            <w:r w:rsidR="00CD46A4" w:rsidRPr="00125B16">
              <w:rPr>
                <w:rStyle w:val="Hyperlink"/>
                <w:rFonts w:eastAsia="Calibri"/>
                <w:noProof/>
              </w:rPr>
              <w:t>Configuring Repository Settings</w:t>
            </w:r>
            <w:r w:rsidR="00CD46A4">
              <w:rPr>
                <w:noProof/>
                <w:webHidden/>
              </w:rPr>
              <w:tab/>
            </w:r>
            <w:r w:rsidR="00CD46A4">
              <w:rPr>
                <w:noProof/>
                <w:webHidden/>
              </w:rPr>
              <w:fldChar w:fldCharType="begin"/>
            </w:r>
            <w:r w:rsidR="00CD46A4">
              <w:rPr>
                <w:noProof/>
                <w:webHidden/>
              </w:rPr>
              <w:instrText xml:space="preserve"> PAGEREF _Toc17102941 \h </w:instrText>
            </w:r>
            <w:r w:rsidR="00CD46A4">
              <w:rPr>
                <w:noProof/>
                <w:webHidden/>
              </w:rPr>
            </w:r>
            <w:r w:rsidR="00CD46A4">
              <w:rPr>
                <w:noProof/>
                <w:webHidden/>
              </w:rPr>
              <w:fldChar w:fldCharType="separate"/>
            </w:r>
            <w:r w:rsidR="00CD46A4">
              <w:rPr>
                <w:noProof/>
                <w:webHidden/>
              </w:rPr>
              <w:t>7</w:t>
            </w:r>
            <w:r w:rsidR="00CD46A4">
              <w:rPr>
                <w:noProof/>
                <w:webHidden/>
              </w:rPr>
              <w:fldChar w:fldCharType="end"/>
            </w:r>
          </w:hyperlink>
        </w:p>
        <w:p w14:paraId="113BF7CC" w14:textId="77777777" w:rsidR="00CD46A4" w:rsidRDefault="0089152C">
          <w:pPr>
            <w:pStyle w:val="TOC3"/>
            <w:rPr>
              <w:rFonts w:eastAsiaTheme="minorEastAsia"/>
              <w:noProof/>
            </w:rPr>
          </w:pPr>
          <w:del w:id="3" w:author="Department of Veterans Affairs" w:date="2019-09-06T04:21:00Z">
            <w:r w:rsidDel="00F12C36">
              <w:rPr>
                <w:rStyle w:val="Hyperlink"/>
                <w:noProof/>
              </w:rPr>
              <w:fldChar w:fldCharType="begin"/>
            </w:r>
            <w:r w:rsidDel="00F12C36">
              <w:rPr>
                <w:rStyle w:val="Hyperlink"/>
                <w:noProof/>
              </w:rPr>
              <w:delInstrText xml:space="preserve"> HYPERLINK \l "_Toc17102942" </w:delInstrText>
            </w:r>
            <w:r w:rsidDel="00F12C36">
              <w:rPr>
                <w:rStyle w:val="Hyperlink"/>
                <w:noProof/>
              </w:rPr>
              <w:fldChar w:fldCharType="separate"/>
            </w:r>
            <w:r w:rsidR="00CD46A4" w:rsidRPr="00125B16" w:rsidDel="00F12C36">
              <w:rPr>
                <w:rStyle w:val="Hyperlink"/>
                <w:noProof/>
              </w:rPr>
              <w:delText>Repository’s Options</w:delText>
            </w:r>
            <w:r w:rsidR="00CD46A4" w:rsidDel="00F12C36">
              <w:rPr>
                <w:noProof/>
                <w:webHidden/>
              </w:rPr>
              <w:tab/>
            </w:r>
            <w:r w:rsidR="00CD46A4" w:rsidDel="00F12C36">
              <w:rPr>
                <w:noProof/>
                <w:webHidden/>
              </w:rPr>
              <w:fldChar w:fldCharType="begin"/>
            </w:r>
            <w:r w:rsidR="00CD46A4" w:rsidDel="00F12C36">
              <w:rPr>
                <w:noProof/>
                <w:webHidden/>
              </w:rPr>
              <w:delInstrText xml:space="preserve"> PAGEREF _Toc17102942 \h </w:delInstrText>
            </w:r>
            <w:r w:rsidR="00CD46A4" w:rsidDel="00F12C36">
              <w:rPr>
                <w:noProof/>
                <w:webHidden/>
              </w:rPr>
            </w:r>
            <w:r w:rsidR="00CD46A4" w:rsidDel="00F12C36">
              <w:rPr>
                <w:noProof/>
                <w:webHidden/>
              </w:rPr>
              <w:fldChar w:fldCharType="separate"/>
            </w:r>
            <w:r w:rsidR="00CD46A4" w:rsidDel="00F12C36">
              <w:rPr>
                <w:noProof/>
                <w:webHidden/>
              </w:rPr>
              <w:delText>7</w:delText>
            </w:r>
            <w:r w:rsidR="00CD46A4" w:rsidDel="00F12C36">
              <w:rPr>
                <w:noProof/>
                <w:webHidden/>
              </w:rPr>
              <w:fldChar w:fldCharType="end"/>
            </w:r>
            <w:r w:rsidDel="00F12C36">
              <w:rPr>
                <w:noProof/>
              </w:rPr>
              <w:fldChar w:fldCharType="end"/>
            </w:r>
          </w:del>
          <w:ins w:id="4" w:author="Department of Veterans Affairs" w:date="2019-09-06T04:21:00Z">
            <w:r w:rsidR="00F12C36">
              <w:rPr>
                <w:rStyle w:val="Hyperlink"/>
                <w:noProof/>
              </w:rPr>
              <w:fldChar w:fldCharType="begin"/>
            </w:r>
            <w:r w:rsidR="00F12C36">
              <w:rPr>
                <w:rStyle w:val="Hyperlink"/>
                <w:noProof/>
              </w:rPr>
              <w:instrText xml:space="preserve"> HYPERLINK \l "_Toc17102942" </w:instrText>
            </w:r>
            <w:r w:rsidR="00F12C36">
              <w:rPr>
                <w:rStyle w:val="Hyperlink"/>
                <w:noProof/>
              </w:rPr>
              <w:fldChar w:fldCharType="separate"/>
            </w:r>
            <w:r w:rsidR="00F12C36">
              <w:rPr>
                <w:rStyle w:val="Hyperlink"/>
                <w:noProof/>
              </w:rPr>
              <w:t>Repository</w:t>
            </w:r>
            <w:r w:rsidR="00F12C36" w:rsidRPr="00125B16">
              <w:rPr>
                <w:rStyle w:val="Hyperlink"/>
                <w:noProof/>
              </w:rPr>
              <w:t xml:space="preserve"> Options</w:t>
            </w:r>
            <w:r w:rsidR="00F12C36">
              <w:rPr>
                <w:noProof/>
                <w:webHidden/>
              </w:rPr>
              <w:tab/>
            </w:r>
            <w:r w:rsidR="00F12C36">
              <w:rPr>
                <w:noProof/>
                <w:webHidden/>
              </w:rPr>
              <w:fldChar w:fldCharType="begin"/>
            </w:r>
            <w:r w:rsidR="00F12C36">
              <w:rPr>
                <w:noProof/>
                <w:webHidden/>
              </w:rPr>
              <w:instrText xml:space="preserve"> PAGEREF _Toc17102942 \h </w:instrText>
            </w:r>
            <w:r w:rsidR="00F12C36">
              <w:rPr>
                <w:noProof/>
                <w:webHidden/>
              </w:rPr>
            </w:r>
            <w:r w:rsidR="00F12C36">
              <w:rPr>
                <w:noProof/>
                <w:webHidden/>
              </w:rPr>
              <w:fldChar w:fldCharType="separate"/>
            </w:r>
            <w:r w:rsidR="00F12C36">
              <w:rPr>
                <w:noProof/>
                <w:webHidden/>
              </w:rPr>
              <w:t>7</w:t>
            </w:r>
            <w:r w:rsidR="00F12C36">
              <w:rPr>
                <w:noProof/>
                <w:webHidden/>
              </w:rPr>
              <w:fldChar w:fldCharType="end"/>
            </w:r>
            <w:r w:rsidR="00F12C36">
              <w:rPr>
                <w:noProof/>
              </w:rPr>
              <w:fldChar w:fldCharType="end"/>
            </w:r>
          </w:ins>
        </w:p>
        <w:p w14:paraId="449E03CF" w14:textId="77777777" w:rsidR="00CD46A4" w:rsidRDefault="0089152C">
          <w:pPr>
            <w:pStyle w:val="TOC3"/>
            <w:rPr>
              <w:rFonts w:eastAsiaTheme="minorEastAsia"/>
              <w:noProof/>
            </w:rPr>
          </w:pPr>
          <w:hyperlink w:anchor="_Toc17102943" w:history="1">
            <w:r w:rsidR="00CD46A4" w:rsidRPr="00125B16">
              <w:rPr>
                <w:rStyle w:val="Hyperlink"/>
                <w:rFonts w:eastAsia="Calibri"/>
                <w:noProof/>
              </w:rPr>
              <w:t>Collaborators &amp; teams</w:t>
            </w:r>
            <w:r w:rsidR="00CD46A4">
              <w:rPr>
                <w:noProof/>
                <w:webHidden/>
              </w:rPr>
              <w:tab/>
            </w:r>
            <w:r w:rsidR="00CD46A4">
              <w:rPr>
                <w:noProof/>
                <w:webHidden/>
              </w:rPr>
              <w:fldChar w:fldCharType="begin"/>
            </w:r>
            <w:r w:rsidR="00CD46A4">
              <w:rPr>
                <w:noProof/>
                <w:webHidden/>
              </w:rPr>
              <w:instrText xml:space="preserve"> PAGEREF _Toc17102943 \h </w:instrText>
            </w:r>
            <w:r w:rsidR="00CD46A4">
              <w:rPr>
                <w:noProof/>
                <w:webHidden/>
              </w:rPr>
            </w:r>
            <w:r w:rsidR="00CD46A4">
              <w:rPr>
                <w:noProof/>
                <w:webHidden/>
              </w:rPr>
              <w:fldChar w:fldCharType="separate"/>
            </w:r>
            <w:r w:rsidR="00CD46A4">
              <w:rPr>
                <w:noProof/>
                <w:webHidden/>
              </w:rPr>
              <w:t>8</w:t>
            </w:r>
            <w:r w:rsidR="00CD46A4">
              <w:rPr>
                <w:noProof/>
                <w:webHidden/>
              </w:rPr>
              <w:fldChar w:fldCharType="end"/>
            </w:r>
          </w:hyperlink>
        </w:p>
        <w:p w14:paraId="7D04E69A" w14:textId="77777777" w:rsidR="00CD46A4" w:rsidRDefault="0089152C">
          <w:pPr>
            <w:pStyle w:val="TOC2"/>
            <w:rPr>
              <w:rFonts w:eastAsiaTheme="minorEastAsia"/>
              <w:noProof/>
            </w:rPr>
          </w:pPr>
          <w:hyperlink w:anchor="_Toc17102944" w:history="1">
            <w:r w:rsidR="00CD46A4" w:rsidRPr="00125B16">
              <w:rPr>
                <w:rStyle w:val="Hyperlink"/>
                <w:rFonts w:eastAsia="Calibri"/>
                <w:noProof/>
              </w:rPr>
              <w:t>Branching</w:t>
            </w:r>
            <w:r w:rsidR="00CD46A4">
              <w:rPr>
                <w:noProof/>
                <w:webHidden/>
              </w:rPr>
              <w:tab/>
            </w:r>
            <w:r w:rsidR="00CD46A4">
              <w:rPr>
                <w:noProof/>
                <w:webHidden/>
              </w:rPr>
              <w:fldChar w:fldCharType="begin"/>
            </w:r>
            <w:r w:rsidR="00CD46A4">
              <w:rPr>
                <w:noProof/>
                <w:webHidden/>
              </w:rPr>
              <w:instrText xml:space="preserve"> PAGEREF _Toc17102944 \h </w:instrText>
            </w:r>
            <w:r w:rsidR="00CD46A4">
              <w:rPr>
                <w:noProof/>
                <w:webHidden/>
              </w:rPr>
            </w:r>
            <w:r w:rsidR="00CD46A4">
              <w:rPr>
                <w:noProof/>
                <w:webHidden/>
              </w:rPr>
              <w:fldChar w:fldCharType="separate"/>
            </w:r>
            <w:r w:rsidR="00CD46A4">
              <w:rPr>
                <w:noProof/>
                <w:webHidden/>
              </w:rPr>
              <w:t>9</w:t>
            </w:r>
            <w:r w:rsidR="00CD46A4">
              <w:rPr>
                <w:noProof/>
                <w:webHidden/>
              </w:rPr>
              <w:fldChar w:fldCharType="end"/>
            </w:r>
          </w:hyperlink>
        </w:p>
        <w:p w14:paraId="400F89F2" w14:textId="77777777" w:rsidR="00CD46A4" w:rsidRDefault="0089152C">
          <w:pPr>
            <w:pStyle w:val="TOC3"/>
            <w:rPr>
              <w:rFonts w:eastAsiaTheme="minorEastAsia"/>
              <w:noProof/>
            </w:rPr>
          </w:pPr>
          <w:hyperlink w:anchor="_Toc17102945" w:history="1">
            <w:r w:rsidR="00CD46A4" w:rsidRPr="00125B16">
              <w:rPr>
                <w:rStyle w:val="Hyperlink"/>
                <w:noProof/>
              </w:rPr>
              <w:t>Branch strategy</w:t>
            </w:r>
            <w:r w:rsidR="00CD46A4">
              <w:rPr>
                <w:noProof/>
                <w:webHidden/>
              </w:rPr>
              <w:tab/>
            </w:r>
            <w:r w:rsidR="00CD46A4">
              <w:rPr>
                <w:noProof/>
                <w:webHidden/>
              </w:rPr>
              <w:fldChar w:fldCharType="begin"/>
            </w:r>
            <w:r w:rsidR="00CD46A4">
              <w:rPr>
                <w:noProof/>
                <w:webHidden/>
              </w:rPr>
              <w:instrText xml:space="preserve"> PAGEREF _Toc17102945 \h </w:instrText>
            </w:r>
            <w:r w:rsidR="00CD46A4">
              <w:rPr>
                <w:noProof/>
                <w:webHidden/>
              </w:rPr>
            </w:r>
            <w:r w:rsidR="00CD46A4">
              <w:rPr>
                <w:noProof/>
                <w:webHidden/>
              </w:rPr>
              <w:fldChar w:fldCharType="separate"/>
            </w:r>
            <w:r w:rsidR="00CD46A4">
              <w:rPr>
                <w:noProof/>
                <w:webHidden/>
              </w:rPr>
              <w:t>9</w:t>
            </w:r>
            <w:r w:rsidR="00CD46A4">
              <w:rPr>
                <w:noProof/>
                <w:webHidden/>
              </w:rPr>
              <w:fldChar w:fldCharType="end"/>
            </w:r>
          </w:hyperlink>
        </w:p>
        <w:p w14:paraId="2F2BE740" w14:textId="77777777" w:rsidR="00CD46A4" w:rsidRDefault="0089152C">
          <w:pPr>
            <w:pStyle w:val="TOC3"/>
            <w:rPr>
              <w:rFonts w:eastAsiaTheme="minorEastAsia"/>
              <w:noProof/>
            </w:rPr>
          </w:pPr>
          <w:hyperlink w:anchor="_Toc17102946" w:history="1">
            <w:r w:rsidR="00CD46A4" w:rsidRPr="00125B16">
              <w:rPr>
                <w:rStyle w:val="Hyperlink"/>
                <w:noProof/>
              </w:rPr>
              <w:t>Creating a Branch</w:t>
            </w:r>
            <w:r w:rsidR="00CD46A4">
              <w:rPr>
                <w:noProof/>
                <w:webHidden/>
              </w:rPr>
              <w:tab/>
            </w:r>
            <w:r w:rsidR="00CD46A4">
              <w:rPr>
                <w:noProof/>
                <w:webHidden/>
              </w:rPr>
              <w:fldChar w:fldCharType="begin"/>
            </w:r>
            <w:r w:rsidR="00CD46A4">
              <w:rPr>
                <w:noProof/>
                <w:webHidden/>
              </w:rPr>
              <w:instrText xml:space="preserve"> PAGEREF _Toc17102946 \h </w:instrText>
            </w:r>
            <w:r w:rsidR="00CD46A4">
              <w:rPr>
                <w:noProof/>
                <w:webHidden/>
              </w:rPr>
            </w:r>
            <w:r w:rsidR="00CD46A4">
              <w:rPr>
                <w:noProof/>
                <w:webHidden/>
              </w:rPr>
              <w:fldChar w:fldCharType="separate"/>
            </w:r>
            <w:r w:rsidR="00CD46A4">
              <w:rPr>
                <w:noProof/>
                <w:webHidden/>
              </w:rPr>
              <w:t>9</w:t>
            </w:r>
            <w:r w:rsidR="00CD46A4">
              <w:rPr>
                <w:noProof/>
                <w:webHidden/>
              </w:rPr>
              <w:fldChar w:fldCharType="end"/>
            </w:r>
          </w:hyperlink>
        </w:p>
        <w:p w14:paraId="42535007" w14:textId="77777777" w:rsidR="00CD46A4" w:rsidRDefault="0089152C">
          <w:pPr>
            <w:pStyle w:val="TOC3"/>
            <w:rPr>
              <w:rFonts w:eastAsiaTheme="minorEastAsia"/>
              <w:noProof/>
            </w:rPr>
          </w:pPr>
          <w:hyperlink w:anchor="_Toc17102947" w:history="1">
            <w:r w:rsidR="00CD46A4" w:rsidRPr="00125B16">
              <w:rPr>
                <w:rStyle w:val="Hyperlink"/>
                <w:rFonts w:eastAsia="Calibri"/>
                <w:noProof/>
              </w:rPr>
              <w:t>Branch Rules</w:t>
            </w:r>
            <w:r w:rsidR="00CD46A4">
              <w:rPr>
                <w:noProof/>
                <w:webHidden/>
              </w:rPr>
              <w:tab/>
            </w:r>
            <w:r w:rsidR="00CD46A4">
              <w:rPr>
                <w:noProof/>
                <w:webHidden/>
              </w:rPr>
              <w:fldChar w:fldCharType="begin"/>
            </w:r>
            <w:r w:rsidR="00CD46A4">
              <w:rPr>
                <w:noProof/>
                <w:webHidden/>
              </w:rPr>
              <w:instrText xml:space="preserve"> PAGEREF _Toc17102947 \h </w:instrText>
            </w:r>
            <w:r w:rsidR="00CD46A4">
              <w:rPr>
                <w:noProof/>
                <w:webHidden/>
              </w:rPr>
            </w:r>
            <w:r w:rsidR="00CD46A4">
              <w:rPr>
                <w:noProof/>
                <w:webHidden/>
              </w:rPr>
              <w:fldChar w:fldCharType="separate"/>
            </w:r>
            <w:r w:rsidR="00CD46A4">
              <w:rPr>
                <w:noProof/>
                <w:webHidden/>
              </w:rPr>
              <w:t>10</w:t>
            </w:r>
            <w:r w:rsidR="00CD46A4">
              <w:rPr>
                <w:noProof/>
                <w:webHidden/>
              </w:rPr>
              <w:fldChar w:fldCharType="end"/>
            </w:r>
          </w:hyperlink>
        </w:p>
        <w:p w14:paraId="1131E4DA" w14:textId="77777777" w:rsidR="00CD46A4" w:rsidRDefault="0089152C">
          <w:pPr>
            <w:pStyle w:val="TOC3"/>
            <w:rPr>
              <w:rFonts w:eastAsiaTheme="minorEastAsia"/>
              <w:noProof/>
            </w:rPr>
          </w:pPr>
          <w:hyperlink w:anchor="_Toc17102948" w:history="1">
            <w:r w:rsidR="00CD46A4" w:rsidRPr="00125B16">
              <w:rPr>
                <w:rStyle w:val="Hyperlink"/>
                <w:rFonts w:eastAsia="Calibri"/>
                <w:noProof/>
              </w:rPr>
              <w:t>Master Branch Rules</w:t>
            </w:r>
            <w:r w:rsidR="00CD46A4">
              <w:rPr>
                <w:noProof/>
                <w:webHidden/>
              </w:rPr>
              <w:tab/>
            </w:r>
            <w:r w:rsidR="00CD46A4">
              <w:rPr>
                <w:noProof/>
                <w:webHidden/>
              </w:rPr>
              <w:fldChar w:fldCharType="begin"/>
            </w:r>
            <w:r w:rsidR="00CD46A4">
              <w:rPr>
                <w:noProof/>
                <w:webHidden/>
              </w:rPr>
              <w:instrText xml:space="preserve"> PAGEREF _Toc17102948 \h </w:instrText>
            </w:r>
            <w:r w:rsidR="00CD46A4">
              <w:rPr>
                <w:noProof/>
                <w:webHidden/>
              </w:rPr>
            </w:r>
            <w:r w:rsidR="00CD46A4">
              <w:rPr>
                <w:noProof/>
                <w:webHidden/>
              </w:rPr>
              <w:fldChar w:fldCharType="separate"/>
            </w:r>
            <w:r w:rsidR="00CD46A4">
              <w:rPr>
                <w:noProof/>
                <w:webHidden/>
              </w:rPr>
              <w:t>10</w:t>
            </w:r>
            <w:r w:rsidR="00CD46A4">
              <w:rPr>
                <w:noProof/>
                <w:webHidden/>
              </w:rPr>
              <w:fldChar w:fldCharType="end"/>
            </w:r>
          </w:hyperlink>
        </w:p>
        <w:p w14:paraId="42253D89" w14:textId="77777777" w:rsidR="00CD46A4" w:rsidRDefault="0089152C">
          <w:pPr>
            <w:pStyle w:val="TOC3"/>
            <w:rPr>
              <w:rFonts w:eastAsiaTheme="minorEastAsia"/>
              <w:noProof/>
            </w:rPr>
          </w:pPr>
          <w:hyperlink w:anchor="_Toc17102949" w:history="1">
            <w:r w:rsidR="00CD46A4" w:rsidRPr="00125B16">
              <w:rPr>
                <w:rStyle w:val="Hyperlink"/>
                <w:noProof/>
              </w:rPr>
              <w:t>Branch Rules</w:t>
            </w:r>
            <w:r w:rsidR="00CD46A4">
              <w:rPr>
                <w:noProof/>
                <w:webHidden/>
              </w:rPr>
              <w:tab/>
            </w:r>
            <w:r w:rsidR="00CD46A4">
              <w:rPr>
                <w:noProof/>
                <w:webHidden/>
              </w:rPr>
              <w:fldChar w:fldCharType="begin"/>
            </w:r>
            <w:r w:rsidR="00CD46A4">
              <w:rPr>
                <w:noProof/>
                <w:webHidden/>
              </w:rPr>
              <w:instrText xml:space="preserve"> PAGEREF _Toc17102949 \h </w:instrText>
            </w:r>
            <w:r w:rsidR="00CD46A4">
              <w:rPr>
                <w:noProof/>
                <w:webHidden/>
              </w:rPr>
            </w:r>
            <w:r w:rsidR="00CD46A4">
              <w:rPr>
                <w:noProof/>
                <w:webHidden/>
              </w:rPr>
              <w:fldChar w:fldCharType="separate"/>
            </w:r>
            <w:r w:rsidR="00CD46A4">
              <w:rPr>
                <w:noProof/>
                <w:webHidden/>
              </w:rPr>
              <w:t>10</w:t>
            </w:r>
            <w:r w:rsidR="00CD46A4">
              <w:rPr>
                <w:noProof/>
                <w:webHidden/>
              </w:rPr>
              <w:fldChar w:fldCharType="end"/>
            </w:r>
          </w:hyperlink>
        </w:p>
        <w:p w14:paraId="29B68F68" w14:textId="77777777" w:rsidR="0013473B" w:rsidRDefault="0013473B">
          <w:r>
            <w:rPr>
              <w:b/>
              <w:bCs/>
              <w:noProof/>
            </w:rPr>
            <w:fldChar w:fldCharType="end"/>
          </w:r>
          <w:commentRangeEnd w:id="0"/>
          <w:r w:rsidR="00F12C36">
            <w:rPr>
              <w:rStyle w:val="CommentReference"/>
            </w:rPr>
            <w:commentReference w:id="0"/>
          </w:r>
        </w:p>
      </w:sdtContent>
    </w:sdt>
    <w:p w14:paraId="5BA84C11" w14:textId="77777777" w:rsidR="00A84328" w:rsidRPr="00CD46A4" w:rsidRDefault="00F9346E" w:rsidP="00CD46A4">
      <w:pPr>
        <w:jc w:val="center"/>
        <w:rPr>
          <w:rFonts w:cstheme="minorHAnsi"/>
          <w:b/>
          <w:sz w:val="36"/>
        </w:rPr>
      </w:pPr>
      <w:r>
        <w:rPr>
          <w:rFonts w:ascii="Calibri" w:eastAsia="Calibri" w:hAnsi="Calibri" w:cs="Calibri"/>
        </w:rPr>
        <w:br w:type="page"/>
      </w:r>
      <w:r w:rsidR="00A84328" w:rsidRPr="00CD46A4">
        <w:rPr>
          <w:rFonts w:cstheme="minorHAnsi"/>
          <w:b/>
          <w:sz w:val="36"/>
        </w:rPr>
        <w:lastRenderedPageBreak/>
        <w:t>Document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522"/>
        <w:gridCol w:w="1491"/>
        <w:gridCol w:w="3118"/>
        <w:gridCol w:w="2117"/>
        <w:gridCol w:w="2542"/>
      </w:tblGrid>
      <w:tr w:rsidR="00A84328" w:rsidRPr="00A41F95" w14:paraId="289AEB5C" w14:textId="77777777" w:rsidTr="00E94E3C">
        <w:trPr>
          <w:cantSplit/>
          <w:tblHeader/>
        </w:trPr>
        <w:tc>
          <w:tcPr>
            <w:tcW w:w="705" w:type="pct"/>
            <w:shd w:val="clear" w:color="auto" w:fill="BFBFBF" w:themeFill="background1" w:themeFillShade="BF"/>
            <w:vAlign w:val="center"/>
          </w:tcPr>
          <w:p w14:paraId="627B065C" w14:textId="77777777" w:rsidR="00A84328" w:rsidRPr="00A41F95" w:rsidRDefault="00A84328" w:rsidP="00E94E3C">
            <w:pPr>
              <w:pStyle w:val="TableHeading"/>
              <w:jc w:val="center"/>
              <w:rPr>
                <w:rFonts w:asciiTheme="minorHAnsi" w:hAnsiTheme="minorHAnsi" w:cstheme="minorHAnsi"/>
              </w:rPr>
            </w:pPr>
            <w:r w:rsidRPr="00A41F95">
              <w:rPr>
                <w:rFonts w:asciiTheme="minorHAnsi" w:hAnsiTheme="minorHAnsi" w:cstheme="minorHAnsi"/>
              </w:rPr>
              <w:t>Date</w:t>
            </w:r>
          </w:p>
        </w:tc>
        <w:tc>
          <w:tcPr>
            <w:tcW w:w="691" w:type="pct"/>
            <w:shd w:val="clear" w:color="auto" w:fill="BFBFBF" w:themeFill="background1" w:themeFillShade="BF"/>
            <w:vAlign w:val="center"/>
          </w:tcPr>
          <w:p w14:paraId="24AFDDA0" w14:textId="77777777" w:rsidR="00A84328" w:rsidRPr="00A41F95" w:rsidRDefault="00A84328" w:rsidP="00E94E3C">
            <w:pPr>
              <w:pStyle w:val="TableHeading"/>
              <w:jc w:val="center"/>
              <w:rPr>
                <w:rFonts w:asciiTheme="minorHAnsi" w:hAnsiTheme="minorHAnsi" w:cstheme="minorHAnsi"/>
              </w:rPr>
            </w:pPr>
            <w:r w:rsidRPr="00A41F95">
              <w:rPr>
                <w:rFonts w:asciiTheme="minorHAnsi" w:hAnsiTheme="minorHAnsi" w:cstheme="minorHAnsi"/>
              </w:rPr>
              <w:t>Document Version</w:t>
            </w:r>
          </w:p>
        </w:tc>
        <w:tc>
          <w:tcPr>
            <w:tcW w:w="1445" w:type="pct"/>
            <w:shd w:val="clear" w:color="auto" w:fill="BFBFBF" w:themeFill="background1" w:themeFillShade="BF"/>
            <w:vAlign w:val="center"/>
          </w:tcPr>
          <w:p w14:paraId="09D613AD" w14:textId="77777777" w:rsidR="00A84328" w:rsidRPr="00A41F95" w:rsidRDefault="00A84328" w:rsidP="00E94E3C">
            <w:pPr>
              <w:pStyle w:val="TableHeading"/>
              <w:jc w:val="center"/>
              <w:rPr>
                <w:rFonts w:asciiTheme="minorHAnsi" w:hAnsiTheme="minorHAnsi" w:cstheme="minorHAnsi"/>
              </w:rPr>
            </w:pPr>
            <w:r w:rsidRPr="00A41F95">
              <w:rPr>
                <w:rFonts w:asciiTheme="minorHAnsi" w:hAnsiTheme="minorHAnsi" w:cstheme="minorHAnsi"/>
              </w:rPr>
              <w:t>Description</w:t>
            </w:r>
          </w:p>
        </w:tc>
        <w:tc>
          <w:tcPr>
            <w:tcW w:w="981" w:type="pct"/>
            <w:shd w:val="clear" w:color="auto" w:fill="BFBFBF" w:themeFill="background1" w:themeFillShade="BF"/>
            <w:vAlign w:val="center"/>
          </w:tcPr>
          <w:p w14:paraId="74BD9170" w14:textId="77777777" w:rsidR="00A84328" w:rsidRPr="00A41F95" w:rsidRDefault="00A84328" w:rsidP="00E94E3C">
            <w:pPr>
              <w:pStyle w:val="TableHeading"/>
              <w:jc w:val="center"/>
              <w:rPr>
                <w:rFonts w:asciiTheme="minorHAnsi" w:hAnsiTheme="minorHAnsi" w:cstheme="minorHAnsi"/>
              </w:rPr>
            </w:pPr>
            <w:r w:rsidRPr="00A41F95">
              <w:rPr>
                <w:rFonts w:asciiTheme="minorHAnsi" w:hAnsiTheme="minorHAnsi" w:cstheme="minorHAnsi"/>
              </w:rPr>
              <w:t>Author</w:t>
            </w:r>
          </w:p>
        </w:tc>
        <w:tc>
          <w:tcPr>
            <w:tcW w:w="1178" w:type="pct"/>
            <w:shd w:val="clear" w:color="auto" w:fill="BFBFBF" w:themeFill="background1" w:themeFillShade="BF"/>
            <w:vAlign w:val="center"/>
          </w:tcPr>
          <w:p w14:paraId="27815B5E" w14:textId="77777777" w:rsidR="00A84328" w:rsidRPr="00A41F95" w:rsidRDefault="00A84328" w:rsidP="00E94E3C">
            <w:pPr>
              <w:pStyle w:val="TableHeading"/>
              <w:jc w:val="center"/>
              <w:rPr>
                <w:rFonts w:asciiTheme="minorHAnsi" w:hAnsiTheme="minorHAnsi" w:cstheme="minorHAnsi"/>
              </w:rPr>
            </w:pPr>
            <w:r w:rsidRPr="00A41F95">
              <w:rPr>
                <w:rFonts w:asciiTheme="minorHAnsi" w:hAnsiTheme="minorHAnsi" w:cstheme="minorHAnsi"/>
              </w:rPr>
              <w:t>VA Group or Contract Company</w:t>
            </w:r>
          </w:p>
        </w:tc>
      </w:tr>
      <w:tr w:rsidR="00A84328" w:rsidRPr="00A41F95" w14:paraId="0CE4AA6B" w14:textId="77777777" w:rsidTr="00E94E3C">
        <w:trPr>
          <w:cantSplit/>
          <w:trHeight w:val="288"/>
        </w:trPr>
        <w:tc>
          <w:tcPr>
            <w:tcW w:w="705" w:type="pct"/>
            <w:vAlign w:val="center"/>
          </w:tcPr>
          <w:p w14:paraId="5A43E377" w14:textId="77777777" w:rsidR="00A84328" w:rsidRPr="00A41F95" w:rsidRDefault="00A84328" w:rsidP="00E94E3C">
            <w:pPr>
              <w:pStyle w:val="TableText"/>
              <w:rPr>
                <w:rFonts w:asciiTheme="minorHAnsi" w:hAnsiTheme="minorHAnsi" w:cstheme="minorHAnsi"/>
              </w:rPr>
            </w:pPr>
            <w:r w:rsidRPr="00A41F95">
              <w:rPr>
                <w:rFonts w:asciiTheme="minorHAnsi" w:hAnsiTheme="minorHAnsi" w:cstheme="minorHAnsi"/>
              </w:rPr>
              <w:t>08/</w:t>
            </w:r>
            <w:r w:rsidR="00CD46A4">
              <w:rPr>
                <w:rFonts w:asciiTheme="minorHAnsi" w:hAnsiTheme="minorHAnsi" w:cstheme="minorHAnsi"/>
              </w:rPr>
              <w:t>16</w:t>
            </w:r>
            <w:r w:rsidRPr="00A41F95">
              <w:rPr>
                <w:rFonts w:asciiTheme="minorHAnsi" w:hAnsiTheme="minorHAnsi" w:cstheme="minorHAnsi"/>
              </w:rPr>
              <w:t>/201</w:t>
            </w:r>
            <w:r w:rsidR="00CD46A4">
              <w:rPr>
                <w:rFonts w:asciiTheme="minorHAnsi" w:hAnsiTheme="minorHAnsi" w:cstheme="minorHAnsi"/>
              </w:rPr>
              <w:t>9</w:t>
            </w:r>
          </w:p>
        </w:tc>
        <w:tc>
          <w:tcPr>
            <w:tcW w:w="691" w:type="pct"/>
            <w:vAlign w:val="center"/>
          </w:tcPr>
          <w:p w14:paraId="797A2B29" w14:textId="77777777" w:rsidR="00A84328" w:rsidRPr="00A41F95" w:rsidRDefault="00A84328" w:rsidP="00E94E3C">
            <w:pPr>
              <w:pStyle w:val="TableText"/>
              <w:rPr>
                <w:rFonts w:asciiTheme="minorHAnsi" w:hAnsiTheme="minorHAnsi" w:cstheme="minorHAnsi"/>
              </w:rPr>
            </w:pPr>
            <w:r w:rsidRPr="00A41F95">
              <w:rPr>
                <w:rFonts w:asciiTheme="minorHAnsi" w:hAnsiTheme="minorHAnsi" w:cstheme="minorHAnsi"/>
              </w:rPr>
              <w:t>1</w:t>
            </w:r>
            <w:r w:rsidR="00CD46A4">
              <w:rPr>
                <w:rFonts w:asciiTheme="minorHAnsi" w:hAnsiTheme="minorHAnsi" w:cstheme="minorHAnsi"/>
              </w:rPr>
              <w:t>.0</w:t>
            </w:r>
          </w:p>
        </w:tc>
        <w:tc>
          <w:tcPr>
            <w:tcW w:w="1445" w:type="pct"/>
            <w:vAlign w:val="center"/>
          </w:tcPr>
          <w:p w14:paraId="5ED6C96A" w14:textId="77777777" w:rsidR="00A84328" w:rsidRPr="00A41F95" w:rsidRDefault="00A84328" w:rsidP="00E94E3C">
            <w:pPr>
              <w:pStyle w:val="TableText"/>
              <w:rPr>
                <w:rFonts w:asciiTheme="minorHAnsi" w:hAnsiTheme="minorHAnsi" w:cstheme="minorHAnsi"/>
              </w:rPr>
            </w:pPr>
            <w:r w:rsidRPr="00A41F95">
              <w:rPr>
                <w:rFonts w:asciiTheme="minorHAnsi" w:hAnsiTheme="minorHAnsi" w:cstheme="minorHAnsi"/>
              </w:rPr>
              <w:t>Initial Version</w:t>
            </w:r>
          </w:p>
        </w:tc>
        <w:tc>
          <w:tcPr>
            <w:tcW w:w="981" w:type="pct"/>
            <w:vAlign w:val="center"/>
          </w:tcPr>
          <w:p w14:paraId="70F9DBB8" w14:textId="77777777" w:rsidR="00A84328" w:rsidRPr="00A41F95" w:rsidRDefault="00CD46A4" w:rsidP="00E94E3C">
            <w:pPr>
              <w:pStyle w:val="TableText"/>
              <w:rPr>
                <w:rFonts w:asciiTheme="minorHAnsi" w:hAnsiTheme="minorHAnsi" w:cstheme="minorHAnsi"/>
              </w:rPr>
            </w:pPr>
            <w:proofErr w:type="gramStart"/>
            <w:r>
              <w:rPr>
                <w:rFonts w:asciiTheme="minorHAnsi" w:hAnsiTheme="minorHAnsi" w:cstheme="minorHAnsi"/>
              </w:rPr>
              <w:t>S.Souza</w:t>
            </w:r>
            <w:proofErr w:type="gramEnd"/>
          </w:p>
        </w:tc>
        <w:tc>
          <w:tcPr>
            <w:tcW w:w="1178" w:type="pct"/>
            <w:vAlign w:val="center"/>
          </w:tcPr>
          <w:p w14:paraId="3C6F177B" w14:textId="77777777" w:rsidR="00A84328" w:rsidRPr="00A41F95" w:rsidRDefault="00A84328" w:rsidP="00E94E3C">
            <w:pPr>
              <w:pStyle w:val="TableText"/>
              <w:rPr>
                <w:rFonts w:asciiTheme="minorHAnsi" w:hAnsiTheme="minorHAnsi" w:cstheme="minorHAnsi"/>
              </w:rPr>
            </w:pPr>
            <w:r w:rsidRPr="00A41F95">
              <w:rPr>
                <w:rFonts w:asciiTheme="minorHAnsi" w:hAnsiTheme="minorHAnsi" w:cstheme="minorHAnsi"/>
              </w:rPr>
              <w:t>EPMO CMPSS</w:t>
            </w:r>
          </w:p>
        </w:tc>
      </w:tr>
    </w:tbl>
    <w:p w14:paraId="3B6A9174" w14:textId="77777777" w:rsidR="00A84328" w:rsidRDefault="00A84328" w:rsidP="00A84328">
      <w:pPr>
        <w:rPr>
          <w:rFonts w:cstheme="minorHAnsi"/>
          <w:b/>
          <w:bCs/>
          <w:sz w:val="28"/>
          <w:szCs w:val="32"/>
        </w:rPr>
      </w:pPr>
    </w:p>
    <w:p w14:paraId="025AED08" w14:textId="77777777" w:rsidR="00A84328" w:rsidRDefault="00A84328">
      <w:pPr>
        <w:rPr>
          <w:rFonts w:cstheme="minorHAnsi"/>
          <w:b/>
          <w:bCs/>
          <w:sz w:val="28"/>
          <w:szCs w:val="32"/>
        </w:rPr>
      </w:pPr>
      <w:r>
        <w:rPr>
          <w:rFonts w:cstheme="minorHAnsi"/>
          <w:b/>
          <w:bCs/>
          <w:sz w:val="28"/>
          <w:szCs w:val="32"/>
        </w:rPr>
        <w:br w:type="page"/>
      </w:r>
    </w:p>
    <w:p w14:paraId="7543EFDE" w14:textId="77777777" w:rsidR="00223F20" w:rsidRPr="00451CDC" w:rsidRDefault="00223F20" w:rsidP="00451CDC">
      <w:pPr>
        <w:pStyle w:val="Subtitle"/>
        <w:rPr>
          <w:rFonts w:eastAsia="Calibri"/>
          <w:sz w:val="28"/>
        </w:rPr>
      </w:pPr>
      <w:r w:rsidRPr="00451CDC">
        <w:rPr>
          <w:rFonts w:eastAsia="Calibri"/>
          <w:sz w:val="28"/>
        </w:rPr>
        <w:lastRenderedPageBreak/>
        <w:t>Deploying VA GitHub Repository Procedures</w:t>
      </w:r>
    </w:p>
    <w:p w14:paraId="4A561F0C" w14:textId="77777777" w:rsidR="00223F20" w:rsidRDefault="00223F20" w:rsidP="00223F20">
      <w:r>
        <w:t xml:space="preserve">The document is arranged to facilitate the administrator’s tasks with creating </w:t>
      </w:r>
      <w:commentRangeStart w:id="5"/>
      <w:r>
        <w:t xml:space="preserve">a Veterans Administration </w:t>
      </w:r>
      <w:commentRangeEnd w:id="5"/>
      <w:r w:rsidR="00F12C36">
        <w:rPr>
          <w:rStyle w:val="CommentReference"/>
        </w:rPr>
        <w:commentReference w:id="5"/>
      </w:r>
      <w:r>
        <w:t>as per the standards for deploying a GitHub repository</w:t>
      </w:r>
      <w:r w:rsidR="00E47723">
        <w:t xml:space="preserve"> in the GitHub organizations: “</w:t>
      </w:r>
      <w:r w:rsidR="00E47723" w:rsidRPr="00E47723">
        <w:t>Github.com/</w:t>
      </w:r>
      <w:r w:rsidR="00E47723" w:rsidRPr="00E47723">
        <w:rPr>
          <w:b/>
        </w:rPr>
        <w:t>department-of-veterans-affairs</w:t>
      </w:r>
      <w:r w:rsidR="00E47723">
        <w:t>” or the “</w:t>
      </w:r>
      <w:r w:rsidR="00E47723" w:rsidRPr="00E47723">
        <w:t>https://github.ec.va.gov/</w:t>
      </w:r>
      <w:r w:rsidR="00E47723" w:rsidRPr="00E47723">
        <w:rPr>
          <w:b/>
        </w:rPr>
        <w:t>EPMO</w:t>
      </w:r>
      <w:r w:rsidR="00E47723">
        <w:t>”.</w:t>
      </w:r>
      <w:r w:rsidR="008B000B">
        <w:t xml:space="preserve"> Most importantly this document </w:t>
      </w:r>
      <w:del w:id="6" w:author="Department of Veterans Affairs" w:date="2019-09-06T04:26:00Z">
        <w:r w:rsidR="008B000B" w:rsidDel="00F12C36">
          <w:delText xml:space="preserve">established </w:delText>
        </w:r>
      </w:del>
      <w:ins w:id="7" w:author="Department of Veterans Affairs" w:date="2019-09-06T04:26:00Z">
        <w:r w:rsidR="00F12C36">
          <w:t>establishes</w:t>
        </w:r>
        <w:r w:rsidR="00F12C36">
          <w:t xml:space="preserve"> </w:t>
        </w:r>
      </w:ins>
      <w:r w:rsidR="008B000B">
        <w:t xml:space="preserve">several naming </w:t>
      </w:r>
      <w:r w:rsidR="00B45054">
        <w:t>conventions</w:t>
      </w:r>
      <w:r w:rsidR="008B000B">
        <w:t xml:space="preserve"> for teams, </w:t>
      </w:r>
      <w:del w:id="8" w:author="Department of Veterans Affairs" w:date="2019-09-06T04:27:00Z">
        <w:r w:rsidR="008B000B" w:rsidDel="00F12C36">
          <w:delText>repository names</w:delText>
        </w:r>
      </w:del>
      <w:ins w:id="9" w:author="Department of Veterans Affairs" w:date="2019-09-06T04:27:00Z">
        <w:r w:rsidR="00F12C36">
          <w:t>repositories</w:t>
        </w:r>
      </w:ins>
      <w:r w:rsidR="008B000B">
        <w:t xml:space="preserve"> and branches.</w:t>
      </w:r>
    </w:p>
    <w:p w14:paraId="64F1E274" w14:textId="77777777" w:rsidR="002841CC" w:rsidRDefault="002841CC" w:rsidP="00E47723">
      <w:pPr>
        <w:pStyle w:val="Heading2"/>
      </w:pPr>
      <w:bookmarkStart w:id="10" w:name="_Toc17102933"/>
      <w:r>
        <w:t>Where to Start</w:t>
      </w:r>
      <w:bookmarkEnd w:id="10"/>
    </w:p>
    <w:p w14:paraId="2E8966D7" w14:textId="77777777" w:rsidR="00426352" w:rsidRDefault="007C6D96" w:rsidP="001F2B55">
      <w:r>
        <w:t xml:space="preserve">New implementations of repositories will be in GitHub.com, unless the project has a justification due to sensitive data within the development files that pose a risk of exposure/release to the public. The code cannot have sensitive data or PII/PHI if it is hosted in GitHub.com. This data is different from the runtime application that may manage or use sensitive data. The runtime data does not determine where the development artifacts are managed. </w:t>
      </w:r>
    </w:p>
    <w:p w14:paraId="683B12C1" w14:textId="77777777" w:rsidR="00451CDC" w:rsidRDefault="00426352" w:rsidP="001F2B55">
      <w:pPr>
        <w:rPr>
          <w:b/>
        </w:rPr>
      </w:pPr>
      <w:r>
        <w:t>* Note:</w:t>
      </w:r>
      <w:r w:rsidRPr="00426352">
        <w:rPr>
          <w:b/>
        </w:rPr>
        <w:t xml:space="preserve"> </w:t>
      </w:r>
      <w:r w:rsidR="007C6D96" w:rsidRPr="00426352">
        <w:rPr>
          <w:b/>
        </w:rPr>
        <w:t>At this time all VistA development will be hosted in the Rational repositories until VistA is migrated to GitHub.ec.va.gov</w:t>
      </w:r>
    </w:p>
    <w:p w14:paraId="3D4B6F59" w14:textId="77777777" w:rsidR="00426352" w:rsidRDefault="00426352" w:rsidP="001F2B55">
      <w:r>
        <w:t>If your application has VistA code and non-VistA code such as Delphi or Java wrappers, please work with your GitHub implementation team for proper GitHub standup.</w:t>
      </w:r>
    </w:p>
    <w:p w14:paraId="11FB7F21" w14:textId="77777777" w:rsidR="00116332" w:rsidRDefault="00116332" w:rsidP="00116332">
      <w:pPr>
        <w:pStyle w:val="Heading2"/>
      </w:pPr>
      <w:bookmarkStart w:id="11" w:name="_Toc17102934"/>
      <w:r>
        <w:t>Defining Repositories</w:t>
      </w:r>
      <w:r w:rsidR="007B2393">
        <w:t xml:space="preserve"> Type</w:t>
      </w:r>
      <w:bookmarkEnd w:id="11"/>
    </w:p>
    <w:p w14:paraId="7848C7A3" w14:textId="77777777" w:rsidR="001624FC" w:rsidRDefault="001624FC" w:rsidP="001624FC">
      <w:pPr>
        <w:pStyle w:val="NoSpacing"/>
        <w:rPr>
          <w:rFonts w:cstheme="minorHAnsi"/>
        </w:rPr>
      </w:pPr>
      <w:r>
        <w:rPr>
          <w:rFonts w:cstheme="minorHAnsi"/>
        </w:rPr>
        <w:t>In the VA, w</w:t>
      </w:r>
      <w:r w:rsidR="00116332" w:rsidRPr="007A2465">
        <w:rPr>
          <w:rFonts w:cstheme="minorHAnsi"/>
        </w:rPr>
        <w:t xml:space="preserve">hen defining repositories there are </w:t>
      </w:r>
      <w:del w:id="12" w:author="Department of Veterans Affairs" w:date="2019-09-06T05:23:00Z">
        <w:r w:rsidR="00116332" w:rsidRPr="007A2465" w:rsidDel="00733EF3">
          <w:rPr>
            <w:rFonts w:cstheme="minorHAnsi"/>
          </w:rPr>
          <w:delText xml:space="preserve">two </w:delText>
        </w:r>
      </w:del>
      <w:ins w:id="13" w:author="Department of Veterans Affairs" w:date="2019-09-06T05:23:00Z">
        <w:r w:rsidR="00733EF3">
          <w:rPr>
            <w:rFonts w:cstheme="minorHAnsi"/>
          </w:rPr>
          <w:t>three</w:t>
        </w:r>
        <w:r w:rsidR="00733EF3" w:rsidRPr="007A2465">
          <w:rPr>
            <w:rFonts w:cstheme="minorHAnsi"/>
          </w:rPr>
          <w:t xml:space="preserve"> </w:t>
        </w:r>
      </w:ins>
      <w:r>
        <w:rPr>
          <w:rFonts w:cstheme="minorHAnsi"/>
        </w:rPr>
        <w:t xml:space="preserve">general </w:t>
      </w:r>
      <w:r w:rsidR="00116332" w:rsidRPr="007A2465">
        <w:rPr>
          <w:rFonts w:cstheme="minorHAnsi"/>
        </w:rPr>
        <w:t>type</w:t>
      </w:r>
      <w:r>
        <w:rPr>
          <w:rFonts w:cstheme="minorHAnsi"/>
        </w:rPr>
        <w:t xml:space="preserve">; </w:t>
      </w:r>
      <w:r w:rsidRPr="002A4B6F">
        <w:rPr>
          <w:rFonts w:cstheme="minorHAnsi"/>
          <w:b/>
          <w:highlight w:val="yellow"/>
          <w:rPrChange w:id="14" w:author="Department of Veterans Affairs" w:date="2019-09-06T04:29:00Z">
            <w:rPr>
              <w:rFonts w:cstheme="minorHAnsi"/>
              <w:b/>
            </w:rPr>
          </w:rPrChange>
        </w:rPr>
        <w:t>product</w:t>
      </w:r>
      <w:ins w:id="15" w:author="Department of Veterans Affairs" w:date="2019-09-06T05:23:00Z">
        <w:r w:rsidR="00733EF3">
          <w:rPr>
            <w:rFonts w:cstheme="minorHAnsi"/>
            <w:b/>
            <w:highlight w:val="yellow"/>
          </w:rPr>
          <w:t>,</w:t>
        </w:r>
      </w:ins>
      <w:del w:id="16" w:author="Department of Veterans Affairs" w:date="2019-09-06T05:23:00Z">
        <w:r w:rsidRPr="002A4B6F" w:rsidDel="00733EF3">
          <w:rPr>
            <w:rFonts w:cstheme="minorHAnsi"/>
            <w:highlight w:val="yellow"/>
            <w:rPrChange w:id="17" w:author="Department of Veterans Affairs" w:date="2019-09-06T04:29:00Z">
              <w:rPr>
                <w:rFonts w:cstheme="minorHAnsi"/>
              </w:rPr>
            </w:rPrChange>
          </w:rPr>
          <w:delText xml:space="preserve"> and</w:delText>
        </w:r>
      </w:del>
      <w:r w:rsidRPr="002A4B6F">
        <w:rPr>
          <w:rFonts w:cstheme="minorHAnsi"/>
          <w:highlight w:val="yellow"/>
          <w:rPrChange w:id="18" w:author="Department of Veterans Affairs" w:date="2019-09-06T04:29:00Z">
            <w:rPr>
              <w:rFonts w:cstheme="minorHAnsi"/>
            </w:rPr>
          </w:rPrChange>
        </w:rPr>
        <w:t xml:space="preserve"> </w:t>
      </w:r>
      <w:r w:rsidRPr="002A4B6F">
        <w:rPr>
          <w:rFonts w:cstheme="minorHAnsi"/>
          <w:b/>
          <w:highlight w:val="yellow"/>
          <w:rPrChange w:id="19" w:author="Department of Veterans Affairs" w:date="2019-09-06T04:29:00Z">
            <w:rPr>
              <w:rFonts w:cstheme="minorHAnsi"/>
              <w:b/>
            </w:rPr>
          </w:rPrChange>
        </w:rPr>
        <w:t>code-project</w:t>
      </w:r>
      <w:ins w:id="20" w:author="Department of Veterans Affairs" w:date="2019-09-06T05:24:00Z">
        <w:r w:rsidR="00733EF3">
          <w:rPr>
            <w:rFonts w:cstheme="minorHAnsi"/>
            <w:b/>
            <w:highlight w:val="yellow"/>
          </w:rPr>
          <w:t xml:space="preserve"> </w:t>
        </w:r>
        <w:r w:rsidR="00733EF3" w:rsidRPr="00733EF3">
          <w:rPr>
            <w:rFonts w:cstheme="minorHAnsi"/>
            <w:highlight w:val="yellow"/>
            <w:rPrChange w:id="21" w:author="Department of Veterans Affairs" w:date="2019-09-06T05:25:00Z">
              <w:rPr>
                <w:rFonts w:cstheme="minorHAnsi"/>
                <w:b/>
                <w:highlight w:val="yellow"/>
              </w:rPr>
            </w:rPrChange>
          </w:rPr>
          <w:t>and</w:t>
        </w:r>
        <w:r w:rsidR="00733EF3">
          <w:rPr>
            <w:rFonts w:cstheme="minorHAnsi"/>
            <w:b/>
            <w:highlight w:val="yellow"/>
          </w:rPr>
          <w:t xml:space="preserve"> </w:t>
        </w:r>
        <w:r w:rsidR="00733EF3" w:rsidRPr="00733EF3">
          <w:rPr>
            <w:b/>
            <w:highlight w:val="yellow"/>
            <w:rPrChange w:id="22" w:author="Department of Veterans Affairs" w:date="2019-09-06T05:24:00Z">
              <w:rPr>
                <w:highlight w:val="yellow"/>
              </w:rPr>
            </w:rPrChange>
          </w:rPr>
          <w:t>i</w:t>
        </w:r>
        <w:r w:rsidR="00733EF3" w:rsidRPr="00733EF3">
          <w:rPr>
            <w:b/>
            <w:highlight w:val="yellow"/>
            <w:rPrChange w:id="23" w:author="Department of Veterans Affairs" w:date="2019-09-06T05:24:00Z">
              <w:rPr>
                <w:highlight w:val="yellow"/>
              </w:rPr>
            </w:rPrChange>
          </w:rPr>
          <w:t>nfrastructure-only</w:t>
        </w:r>
      </w:ins>
      <w:r>
        <w:rPr>
          <w:rFonts w:cstheme="minorHAnsi"/>
        </w:rPr>
        <w:t>. Each is su</w:t>
      </w:r>
      <w:r w:rsidR="00116332" w:rsidRPr="007A2465">
        <w:rPr>
          <w:rFonts w:cstheme="minorHAnsi"/>
        </w:rPr>
        <w:t xml:space="preserve">pported </w:t>
      </w:r>
      <w:r>
        <w:rPr>
          <w:rFonts w:cstheme="minorHAnsi"/>
        </w:rPr>
        <w:t xml:space="preserve">by </w:t>
      </w:r>
      <w:del w:id="24" w:author="Department of Veterans Affairs" w:date="2019-09-06T04:30:00Z">
        <w:r w:rsidDel="002A4B6F">
          <w:rPr>
            <w:rFonts w:cstheme="minorHAnsi"/>
          </w:rPr>
          <w:delText xml:space="preserve">a </w:delText>
        </w:r>
      </w:del>
      <w:ins w:id="25" w:author="Department of Veterans Affairs" w:date="2019-09-06T04:30:00Z">
        <w:r w:rsidR="002A4B6F">
          <w:rPr>
            <w:rFonts w:cstheme="minorHAnsi"/>
          </w:rPr>
          <w:t>its</w:t>
        </w:r>
        <w:r w:rsidR="002A4B6F">
          <w:rPr>
            <w:rFonts w:cstheme="minorHAnsi"/>
          </w:rPr>
          <w:t xml:space="preserve"> </w:t>
        </w:r>
      </w:ins>
      <w:r>
        <w:rPr>
          <w:rFonts w:cstheme="minorHAnsi"/>
        </w:rPr>
        <w:t>respective r</w:t>
      </w:r>
      <w:r w:rsidRPr="001624FC">
        <w:rPr>
          <w:rFonts w:cstheme="minorHAnsi"/>
        </w:rPr>
        <w:t>epository template</w:t>
      </w:r>
      <w:r>
        <w:rPr>
          <w:rFonts w:cstheme="minorHAnsi"/>
        </w:rPr>
        <w:t>; “</w:t>
      </w:r>
      <w:r w:rsidRPr="002A4B6F">
        <w:rPr>
          <w:rFonts w:cstheme="minorHAnsi"/>
          <w:b/>
          <w:highlight w:val="yellow"/>
          <w:rPrChange w:id="26" w:author="Department of Veterans Affairs" w:date="2019-09-06T04:30:00Z">
            <w:rPr>
              <w:rFonts w:cstheme="minorHAnsi"/>
              <w:b/>
            </w:rPr>
          </w:rPrChange>
        </w:rPr>
        <w:t>va-code-project-template</w:t>
      </w:r>
      <w:r>
        <w:rPr>
          <w:rFonts w:cstheme="minorHAnsi"/>
        </w:rPr>
        <w:t>” and “</w:t>
      </w:r>
      <w:r w:rsidRPr="002A4B6F">
        <w:rPr>
          <w:rFonts w:cstheme="minorHAnsi"/>
          <w:b/>
          <w:highlight w:val="yellow"/>
          <w:rPrChange w:id="27" w:author="Department of Veterans Affairs" w:date="2019-09-06T04:30:00Z">
            <w:rPr>
              <w:rFonts w:cstheme="minorHAnsi"/>
              <w:b/>
            </w:rPr>
          </w:rPrChange>
        </w:rPr>
        <w:t>va-product-documentation-template</w:t>
      </w:r>
      <w:r>
        <w:rPr>
          <w:rFonts w:cstheme="minorHAnsi"/>
        </w:rPr>
        <w:t>”</w:t>
      </w:r>
      <w:r w:rsidR="00116332" w:rsidRPr="007A2465">
        <w:rPr>
          <w:rFonts w:cstheme="minorHAnsi"/>
        </w:rPr>
        <w:t>.</w:t>
      </w:r>
    </w:p>
    <w:p w14:paraId="1B1FB054" w14:textId="77777777" w:rsidR="00116332" w:rsidRPr="007A2465" w:rsidRDefault="001624FC" w:rsidP="001624FC">
      <w:pPr>
        <w:pStyle w:val="NoSpacing"/>
        <w:rPr>
          <w:rFonts w:cstheme="minorHAnsi"/>
        </w:rPr>
      </w:pPr>
      <w:r>
        <w:rPr>
          <w:rFonts w:cstheme="minorHAnsi"/>
        </w:rPr>
        <w:t>A project’s</w:t>
      </w:r>
      <w:r w:rsidR="00116332" w:rsidRPr="007A2465">
        <w:rPr>
          <w:rFonts w:cstheme="minorHAnsi"/>
        </w:rPr>
        <w:t xml:space="preserve"> </w:t>
      </w:r>
      <w:r>
        <w:rPr>
          <w:rFonts w:cstheme="minorHAnsi"/>
        </w:rPr>
        <w:t xml:space="preserve">initial requirement will be to define </w:t>
      </w:r>
      <w:r w:rsidR="00B45054">
        <w:rPr>
          <w:rFonts w:cstheme="minorHAnsi"/>
        </w:rPr>
        <w:t>its</w:t>
      </w:r>
      <w:r>
        <w:rPr>
          <w:rFonts w:cstheme="minorHAnsi"/>
        </w:rPr>
        <w:t xml:space="preserve"> </w:t>
      </w:r>
      <w:ins w:id="28" w:author="Department of Veterans Affairs" w:date="2019-09-06T04:36:00Z">
        <w:r w:rsidR="002A4B6F">
          <w:rPr>
            <w:rFonts w:cstheme="minorHAnsi"/>
          </w:rPr>
          <w:t>desi</w:t>
        </w:r>
      </w:ins>
      <w:ins w:id="29" w:author="Department of Veterans Affairs" w:date="2019-09-06T04:37:00Z">
        <w:r w:rsidR="002A4B6F">
          <w:rPr>
            <w:rFonts w:cstheme="minorHAnsi"/>
          </w:rPr>
          <w:t xml:space="preserve">gnated repository </w:t>
        </w:r>
      </w:ins>
      <w:del w:id="30" w:author="Department of Veterans Affairs" w:date="2019-09-06T04:37:00Z">
        <w:r w:rsidR="00116332" w:rsidRPr="007A2465" w:rsidDel="002A4B6F">
          <w:rPr>
            <w:rFonts w:cstheme="minorHAnsi"/>
          </w:rPr>
          <w:delText>repositories</w:delText>
        </w:r>
        <w:r w:rsidDel="002A4B6F">
          <w:rPr>
            <w:rFonts w:cstheme="minorHAnsi"/>
          </w:rPr>
          <w:delText xml:space="preserve"> designated </w:delText>
        </w:r>
      </w:del>
      <w:r>
        <w:rPr>
          <w:rFonts w:cstheme="minorHAnsi"/>
        </w:rPr>
        <w:t>type</w:t>
      </w:r>
      <w:ins w:id="31" w:author="Department of Veterans Affairs" w:date="2019-09-06T04:38:00Z">
        <w:r w:rsidR="004466B7">
          <w:rPr>
            <w:rFonts w:cstheme="minorHAnsi"/>
          </w:rPr>
          <w:t>,</w:t>
        </w:r>
      </w:ins>
      <w:r>
        <w:rPr>
          <w:rFonts w:cstheme="minorHAnsi"/>
        </w:rPr>
        <w:t xml:space="preserve"> </w:t>
      </w:r>
      <w:ins w:id="32" w:author="Department of Veterans Affairs" w:date="2019-09-06T04:37:00Z">
        <w:r w:rsidR="002A4B6F">
          <w:rPr>
            <w:rFonts w:cstheme="minorHAnsi"/>
          </w:rPr>
          <w:t xml:space="preserve">as </w:t>
        </w:r>
      </w:ins>
      <w:r>
        <w:rPr>
          <w:rFonts w:cstheme="minorHAnsi"/>
        </w:rPr>
        <w:t>defined below:</w:t>
      </w:r>
    </w:p>
    <w:p w14:paraId="29BC4096" w14:textId="77777777" w:rsidR="00116332" w:rsidRPr="007A2465" w:rsidRDefault="00116332" w:rsidP="00116332">
      <w:pPr>
        <w:pStyle w:val="NoSpacing"/>
        <w:rPr>
          <w:rFonts w:cstheme="minorHAnsi"/>
        </w:rPr>
      </w:pPr>
    </w:p>
    <w:p w14:paraId="36068B91" w14:textId="77777777" w:rsidR="00116332" w:rsidRPr="007A2465" w:rsidRDefault="00116332" w:rsidP="00116332">
      <w:pPr>
        <w:pStyle w:val="NoSpacing"/>
        <w:rPr>
          <w:rFonts w:cstheme="minorHAnsi"/>
        </w:rPr>
      </w:pPr>
      <w:r w:rsidRPr="001624FC">
        <w:rPr>
          <w:rFonts w:cstheme="minorHAnsi"/>
          <w:b/>
        </w:rPr>
        <w:t>product</w:t>
      </w:r>
      <w:r w:rsidRPr="007A2465">
        <w:rPr>
          <w:rFonts w:cstheme="minorHAnsi"/>
        </w:rPr>
        <w:t>:  Each product will have one product repository.</w:t>
      </w:r>
    </w:p>
    <w:p w14:paraId="342501AF" w14:textId="77777777" w:rsidR="00116332" w:rsidRPr="007A2465" w:rsidRDefault="00116332" w:rsidP="00116332">
      <w:pPr>
        <w:pStyle w:val="NoSpacing"/>
        <w:rPr>
          <w:rFonts w:cstheme="minorHAnsi"/>
        </w:rPr>
      </w:pPr>
      <w:r w:rsidRPr="007A2465">
        <w:rPr>
          <w:rFonts w:cstheme="minorHAnsi"/>
        </w:rPr>
        <w:t xml:space="preserve">The product repository will have a </w:t>
      </w:r>
      <w:r w:rsidRPr="004466B7">
        <w:rPr>
          <w:rFonts w:cstheme="minorHAnsi"/>
          <w:b/>
          <w:rPrChange w:id="33" w:author="Department of Veterans Affairs" w:date="2019-09-06T04:40:00Z">
            <w:rPr>
              <w:rFonts w:cstheme="minorHAnsi"/>
            </w:rPr>
          </w:rPrChange>
        </w:rPr>
        <w:t>README.MD</w:t>
      </w:r>
      <w:r w:rsidRPr="007A2465">
        <w:rPr>
          <w:rFonts w:cstheme="minorHAnsi"/>
        </w:rPr>
        <w:t xml:space="preserve"> file </w:t>
      </w:r>
      <w:del w:id="34" w:author="Department of Veterans Affairs" w:date="2019-09-06T04:41:00Z">
        <w:r w:rsidRPr="007A2465" w:rsidDel="004466B7">
          <w:rPr>
            <w:rFonts w:cstheme="minorHAnsi"/>
          </w:rPr>
          <w:delText>that will be maintained</w:delText>
        </w:r>
      </w:del>
      <w:ins w:id="35" w:author="Department of Veterans Affairs" w:date="2019-09-06T04:41:00Z">
        <w:r w:rsidR="004466B7">
          <w:rPr>
            <w:rFonts w:cstheme="minorHAnsi"/>
          </w:rPr>
          <w:t>used</w:t>
        </w:r>
      </w:ins>
      <w:r w:rsidRPr="007A2465">
        <w:rPr>
          <w:rFonts w:cstheme="minorHAnsi"/>
        </w:rPr>
        <w:t xml:space="preserve"> </w:t>
      </w:r>
      <w:r w:rsidR="00B45054" w:rsidRPr="007A2465">
        <w:rPr>
          <w:rFonts w:cstheme="minorHAnsi"/>
        </w:rPr>
        <w:t>to</w:t>
      </w:r>
      <w:r w:rsidRPr="007A2465">
        <w:rPr>
          <w:rFonts w:cstheme="minorHAnsi"/>
        </w:rPr>
        <w:t xml:space="preserve"> track </w:t>
      </w:r>
      <w:r w:rsidRPr="004466B7">
        <w:rPr>
          <w:rFonts w:cstheme="minorHAnsi"/>
          <w:b/>
          <w:rPrChange w:id="36" w:author="Department of Veterans Affairs" w:date="2019-09-06T04:40:00Z">
            <w:rPr>
              <w:rFonts w:cstheme="minorHAnsi"/>
            </w:rPr>
          </w:rPrChange>
        </w:rPr>
        <w:t>code-project</w:t>
      </w:r>
      <w:r w:rsidRPr="007A2465">
        <w:rPr>
          <w:rFonts w:cstheme="minorHAnsi"/>
        </w:rPr>
        <w:t xml:space="preserve"> repositories that makeup the </w:t>
      </w:r>
      <w:r w:rsidR="00B45054" w:rsidRPr="007A2465">
        <w:rPr>
          <w:rFonts w:cstheme="minorHAnsi"/>
        </w:rPr>
        <w:t>product</w:t>
      </w:r>
      <w:r w:rsidRPr="007A2465">
        <w:rPr>
          <w:rFonts w:cstheme="minorHAnsi"/>
        </w:rPr>
        <w:t xml:space="preserve">. The product repository will be used for </w:t>
      </w:r>
      <w:r w:rsidRPr="004466B7">
        <w:rPr>
          <w:rFonts w:cstheme="minorHAnsi"/>
          <w:highlight w:val="yellow"/>
          <w:rPrChange w:id="37" w:author="Department of Veterans Affairs" w:date="2019-09-06T04:42:00Z">
            <w:rPr>
              <w:rFonts w:cstheme="minorHAnsi"/>
            </w:rPr>
          </w:rPrChange>
        </w:rPr>
        <w:t>release readiness self-certification</w:t>
      </w:r>
      <w:r w:rsidRPr="007A2465">
        <w:rPr>
          <w:rFonts w:cstheme="minorHAnsi"/>
        </w:rPr>
        <w:t xml:space="preserve">, </w:t>
      </w:r>
      <w:r w:rsidRPr="004466B7">
        <w:rPr>
          <w:rFonts w:cstheme="minorHAnsi"/>
          <w:highlight w:val="yellow"/>
          <w:rPrChange w:id="38" w:author="Department of Veterans Affairs" w:date="2019-09-06T04:42:00Z">
            <w:rPr>
              <w:rFonts w:cstheme="minorHAnsi"/>
            </w:rPr>
          </w:rPrChange>
        </w:rPr>
        <w:t>agile planning</w:t>
      </w:r>
      <w:r w:rsidRPr="007A2465">
        <w:rPr>
          <w:rFonts w:cstheme="minorHAnsi"/>
        </w:rPr>
        <w:t xml:space="preserve">, </w:t>
      </w:r>
      <w:r w:rsidRPr="004466B7">
        <w:rPr>
          <w:rFonts w:cstheme="minorHAnsi"/>
          <w:highlight w:val="yellow"/>
          <w:rPrChange w:id="39" w:author="Department of Veterans Affairs" w:date="2019-09-06T04:42:00Z">
            <w:rPr>
              <w:rFonts w:cstheme="minorHAnsi"/>
            </w:rPr>
          </w:rPrChange>
        </w:rPr>
        <w:t>Epics</w:t>
      </w:r>
      <w:r w:rsidRPr="007A2465">
        <w:rPr>
          <w:rFonts w:cstheme="minorHAnsi"/>
        </w:rPr>
        <w:t xml:space="preserve">, </w:t>
      </w:r>
      <w:r w:rsidRPr="004466B7">
        <w:rPr>
          <w:rFonts w:cstheme="minorHAnsi"/>
          <w:highlight w:val="yellow"/>
          <w:rPrChange w:id="40" w:author="Department of Veterans Affairs" w:date="2019-09-06T04:42:00Z">
            <w:rPr>
              <w:rFonts w:cstheme="minorHAnsi"/>
            </w:rPr>
          </w:rPrChange>
        </w:rPr>
        <w:t>Stories</w:t>
      </w:r>
      <w:r w:rsidRPr="007A2465">
        <w:rPr>
          <w:rFonts w:cstheme="minorHAnsi"/>
        </w:rPr>
        <w:t xml:space="preserve">, Defects, Tasks, Tests, Risk, documentation and change management in </w:t>
      </w:r>
      <w:r w:rsidR="00B45054" w:rsidRPr="007A2465">
        <w:rPr>
          <w:rFonts w:cstheme="minorHAnsi"/>
        </w:rPr>
        <w:t>conjunction</w:t>
      </w:r>
      <w:r w:rsidRPr="007A2465">
        <w:rPr>
          <w:rFonts w:cstheme="minorHAnsi"/>
        </w:rPr>
        <w:t xml:space="preserve"> with the code project change management processes, if no other tools are integrated with GitHub.  There are many tools and integrations that are possible, and the use of the product repository will be adapted as needed depending on the integrations and the capabilities of the tools being integrated.</w:t>
      </w:r>
    </w:p>
    <w:p w14:paraId="0ABE5F68" w14:textId="77777777" w:rsidR="00116332" w:rsidRPr="007A2465" w:rsidRDefault="00116332" w:rsidP="00116332">
      <w:pPr>
        <w:pStyle w:val="NoSpacing"/>
        <w:rPr>
          <w:rFonts w:cstheme="minorHAnsi"/>
        </w:rPr>
      </w:pPr>
      <w:r w:rsidRPr="007A2465">
        <w:rPr>
          <w:rFonts w:cstheme="minorHAnsi"/>
        </w:rPr>
        <w:t xml:space="preserve"> </w:t>
      </w:r>
    </w:p>
    <w:p w14:paraId="445EE189" w14:textId="77777777" w:rsidR="00116332" w:rsidRPr="007A2465" w:rsidRDefault="00116332" w:rsidP="00116332">
      <w:pPr>
        <w:pStyle w:val="NoSpacing"/>
        <w:rPr>
          <w:rFonts w:cstheme="minorHAnsi"/>
        </w:rPr>
      </w:pPr>
      <w:r w:rsidRPr="001624FC">
        <w:rPr>
          <w:rFonts w:cstheme="minorHAnsi"/>
          <w:b/>
        </w:rPr>
        <w:t>code-project</w:t>
      </w:r>
      <w:r w:rsidRPr="007A2465">
        <w:rPr>
          <w:rFonts w:cstheme="minorHAnsi"/>
        </w:rPr>
        <w:t xml:space="preserve">: Each software product will have at least one code-project repository. If only </w:t>
      </w:r>
      <w:commentRangeStart w:id="41"/>
      <w:r w:rsidRPr="007A2465">
        <w:rPr>
          <w:rFonts w:cstheme="minorHAnsi"/>
        </w:rPr>
        <w:t xml:space="preserve">one repository is </w:t>
      </w:r>
      <w:r w:rsidR="00B45054" w:rsidRPr="007A2465">
        <w:rPr>
          <w:rFonts w:cstheme="minorHAnsi"/>
        </w:rPr>
        <w:t>required</w:t>
      </w:r>
      <w:commentRangeEnd w:id="41"/>
      <w:r w:rsidR="004466B7">
        <w:rPr>
          <w:rStyle w:val="CommentReference"/>
          <w:rFonts w:eastAsiaTheme="minorHAnsi"/>
        </w:rPr>
        <w:commentReference w:id="41"/>
      </w:r>
      <w:r w:rsidR="00B45054" w:rsidRPr="007A2465">
        <w:rPr>
          <w:rFonts w:cstheme="minorHAnsi"/>
        </w:rPr>
        <w:t>,</w:t>
      </w:r>
      <w:r w:rsidRPr="007A2465">
        <w:rPr>
          <w:rFonts w:cstheme="minorHAnsi"/>
        </w:rPr>
        <w:t xml:space="preserve"> then use “code” or “application” for &lt;code-project&gt;</w:t>
      </w:r>
      <w:r w:rsidR="00777D87">
        <w:rPr>
          <w:rFonts w:cstheme="minorHAnsi"/>
        </w:rPr>
        <w:t xml:space="preserve"> </w:t>
      </w:r>
      <w:r w:rsidRPr="007A2465">
        <w:rPr>
          <w:rFonts w:cstheme="minorHAnsi"/>
        </w:rPr>
        <w:t>for example cpe-code</w:t>
      </w:r>
    </w:p>
    <w:p w14:paraId="06FF2CEC" w14:textId="77777777" w:rsidR="00116332" w:rsidRPr="007A2465" w:rsidRDefault="00116332" w:rsidP="00116332">
      <w:pPr>
        <w:pStyle w:val="NoSpacing"/>
        <w:rPr>
          <w:rFonts w:cstheme="minorHAnsi"/>
        </w:rPr>
      </w:pPr>
      <w:r w:rsidRPr="007A2465">
        <w:rPr>
          <w:rFonts w:cstheme="minorHAnsi"/>
        </w:rPr>
        <w:t xml:space="preserve">The code-project should not be one large repository that is used </w:t>
      </w:r>
      <w:r w:rsidR="00B45054" w:rsidRPr="007A2465">
        <w:rPr>
          <w:rFonts w:cstheme="minorHAnsi"/>
        </w:rPr>
        <w:t>to</w:t>
      </w:r>
      <w:r w:rsidRPr="007A2465">
        <w:rPr>
          <w:rFonts w:cstheme="minorHAnsi"/>
        </w:rPr>
        <w:t xml:space="preserve"> source control the</w:t>
      </w:r>
      <w:r w:rsidR="00777D87">
        <w:rPr>
          <w:rFonts w:cstheme="minorHAnsi"/>
        </w:rPr>
        <w:t xml:space="preserve"> entire</w:t>
      </w:r>
      <w:r w:rsidRPr="007A2465">
        <w:rPr>
          <w:rFonts w:cstheme="minorHAnsi"/>
        </w:rPr>
        <w:t xml:space="preserve"> product. The code-project should reflect how the developer works including organization within the IDE as projects/packages/solutions and how those are built, tested and prepared for deployment. The code-project repositories should/could:</w:t>
      </w:r>
    </w:p>
    <w:p w14:paraId="066B1FA5" w14:textId="77777777" w:rsidR="00116332" w:rsidRPr="007A2465" w:rsidRDefault="00116332" w:rsidP="00116332">
      <w:pPr>
        <w:pStyle w:val="NoSpacing"/>
        <w:rPr>
          <w:rFonts w:cstheme="minorHAnsi"/>
        </w:rPr>
      </w:pPr>
      <w:r w:rsidRPr="007A2465">
        <w:rPr>
          <w:rFonts w:cstheme="minorHAnsi"/>
        </w:rPr>
        <w:t>•</w:t>
      </w:r>
      <w:r w:rsidRPr="007A2465">
        <w:rPr>
          <w:rFonts w:cstheme="minorHAnsi"/>
        </w:rPr>
        <w:tab/>
        <w:t xml:space="preserve">Independently be managed (repository setting, build files, config files, branching and branching rules </w:t>
      </w:r>
      <w:r w:rsidR="00B45054" w:rsidRPr="007A2465">
        <w:rPr>
          <w:rFonts w:cstheme="minorHAnsi"/>
        </w:rPr>
        <w:t>etc.</w:t>
      </w:r>
      <w:r w:rsidRPr="007A2465">
        <w:rPr>
          <w:rFonts w:cstheme="minorHAnsi"/>
        </w:rPr>
        <w:t>)</w:t>
      </w:r>
    </w:p>
    <w:p w14:paraId="56A9C279" w14:textId="77777777" w:rsidR="00116332" w:rsidRPr="007A2465" w:rsidRDefault="00116332" w:rsidP="00116332">
      <w:pPr>
        <w:pStyle w:val="NoSpacing"/>
        <w:rPr>
          <w:rFonts w:cstheme="minorHAnsi"/>
        </w:rPr>
      </w:pPr>
      <w:r w:rsidRPr="007A2465">
        <w:rPr>
          <w:rFonts w:cstheme="minorHAnsi"/>
        </w:rPr>
        <w:t>•</w:t>
      </w:r>
      <w:r w:rsidRPr="007A2465">
        <w:rPr>
          <w:rFonts w:cstheme="minorHAnsi"/>
        </w:rPr>
        <w:tab/>
      </w:r>
      <w:r w:rsidR="00777D87">
        <w:rPr>
          <w:rFonts w:cstheme="minorHAnsi"/>
        </w:rPr>
        <w:t>R</w:t>
      </w:r>
      <w:r w:rsidRPr="007A2465">
        <w:rPr>
          <w:rFonts w:cstheme="minorHAnsi"/>
        </w:rPr>
        <w:t>epresent the logical division of the software into obvious functional elements of the software architecture</w:t>
      </w:r>
    </w:p>
    <w:p w14:paraId="49968B60" w14:textId="77777777" w:rsidR="00116332" w:rsidRPr="007A2465" w:rsidRDefault="00116332" w:rsidP="00116332">
      <w:pPr>
        <w:pStyle w:val="NoSpacing"/>
        <w:rPr>
          <w:rFonts w:cstheme="minorHAnsi"/>
        </w:rPr>
      </w:pPr>
      <w:r w:rsidRPr="007A2465">
        <w:rPr>
          <w:rFonts w:cstheme="minorHAnsi"/>
        </w:rPr>
        <w:t>•</w:t>
      </w:r>
      <w:r w:rsidRPr="007A2465">
        <w:rPr>
          <w:rFonts w:cstheme="minorHAnsi"/>
        </w:rPr>
        <w:tab/>
      </w:r>
      <w:r w:rsidR="00777D87">
        <w:rPr>
          <w:rFonts w:cstheme="minorHAnsi"/>
        </w:rPr>
        <w:t>P</w:t>
      </w:r>
      <w:r w:rsidRPr="007A2465">
        <w:rPr>
          <w:rFonts w:cstheme="minorHAnsi"/>
        </w:rPr>
        <w:t xml:space="preserve">rovide the realization of a set of interfaces </w:t>
      </w:r>
    </w:p>
    <w:p w14:paraId="2F6DBF89" w14:textId="77777777" w:rsidR="00116332" w:rsidRPr="007A2465" w:rsidRDefault="00116332" w:rsidP="00116332">
      <w:pPr>
        <w:pStyle w:val="NoSpacing"/>
        <w:rPr>
          <w:rFonts w:cstheme="minorHAnsi"/>
        </w:rPr>
      </w:pPr>
      <w:r w:rsidRPr="007A2465">
        <w:rPr>
          <w:rFonts w:cstheme="minorHAnsi"/>
        </w:rPr>
        <w:t>•</w:t>
      </w:r>
      <w:r w:rsidRPr="007A2465">
        <w:rPr>
          <w:rFonts w:cstheme="minorHAnsi"/>
        </w:rPr>
        <w:tab/>
      </w:r>
      <w:r w:rsidR="00777D87">
        <w:rPr>
          <w:rFonts w:cstheme="minorHAnsi"/>
        </w:rPr>
        <w:t>B</w:t>
      </w:r>
      <w:r w:rsidRPr="007A2465">
        <w:rPr>
          <w:rFonts w:cstheme="minorHAnsi"/>
        </w:rPr>
        <w:t xml:space="preserve">e a non-trivial, </w:t>
      </w:r>
      <w:commentRangeStart w:id="42"/>
      <w:r w:rsidRPr="007A2465">
        <w:rPr>
          <w:rFonts w:cstheme="minorHAnsi"/>
        </w:rPr>
        <w:t>nearly independent</w:t>
      </w:r>
      <w:commentRangeEnd w:id="42"/>
      <w:r w:rsidR="00AC3770">
        <w:rPr>
          <w:rStyle w:val="CommentReference"/>
          <w:rFonts w:eastAsiaTheme="minorHAnsi"/>
        </w:rPr>
        <w:commentReference w:id="42"/>
      </w:r>
      <w:r w:rsidRPr="007A2465">
        <w:rPr>
          <w:rFonts w:cstheme="minorHAnsi"/>
        </w:rPr>
        <w:t xml:space="preserve">, and replaceable part of a product that fulfills a clear function. </w:t>
      </w:r>
    </w:p>
    <w:p w14:paraId="2059C68F" w14:textId="77777777" w:rsidR="00116332" w:rsidRPr="007A2465" w:rsidRDefault="00116332" w:rsidP="00116332">
      <w:pPr>
        <w:pStyle w:val="NoSpacing"/>
        <w:rPr>
          <w:rFonts w:cstheme="minorHAnsi"/>
        </w:rPr>
      </w:pPr>
      <w:r w:rsidRPr="007A2465">
        <w:rPr>
          <w:rFonts w:cstheme="minorHAnsi"/>
        </w:rPr>
        <w:t>•</w:t>
      </w:r>
      <w:r w:rsidRPr="007A2465">
        <w:rPr>
          <w:rFonts w:cstheme="minorHAnsi"/>
        </w:rPr>
        <w:tab/>
      </w:r>
      <w:r w:rsidR="00777D87">
        <w:rPr>
          <w:rFonts w:cstheme="minorHAnsi"/>
        </w:rPr>
        <w:t>B</w:t>
      </w:r>
      <w:r w:rsidRPr="007A2465">
        <w:rPr>
          <w:rFonts w:cstheme="minorHAnsi"/>
        </w:rPr>
        <w:t xml:space="preserve">e a modular, deployable, and replaceable part of the product </w:t>
      </w:r>
    </w:p>
    <w:p w14:paraId="2F2322FC" w14:textId="77777777" w:rsidR="00116332" w:rsidRPr="007A2465" w:rsidRDefault="00116332" w:rsidP="00116332">
      <w:pPr>
        <w:pStyle w:val="NoSpacing"/>
        <w:rPr>
          <w:rFonts w:cstheme="minorHAnsi"/>
        </w:rPr>
      </w:pPr>
      <w:r w:rsidRPr="007A2465">
        <w:rPr>
          <w:rFonts w:cstheme="minorHAnsi"/>
        </w:rPr>
        <w:t>•</w:t>
      </w:r>
      <w:r w:rsidRPr="007A2465">
        <w:rPr>
          <w:rFonts w:cstheme="minorHAnsi"/>
        </w:rPr>
        <w:tab/>
      </w:r>
      <w:commentRangeStart w:id="43"/>
      <w:r w:rsidR="00777D87">
        <w:rPr>
          <w:rFonts w:cstheme="minorHAnsi"/>
        </w:rPr>
        <w:t>T</w:t>
      </w:r>
      <w:r w:rsidRPr="007A2465">
        <w:rPr>
          <w:rFonts w:cstheme="minorHAnsi"/>
        </w:rPr>
        <w:t>ypically specified by one or more classifiers (e.g., implementation classes) that reside on it</w:t>
      </w:r>
      <w:commentRangeEnd w:id="43"/>
      <w:r w:rsidR="000B47B4">
        <w:rPr>
          <w:rStyle w:val="CommentReference"/>
          <w:rFonts w:eastAsiaTheme="minorHAnsi"/>
        </w:rPr>
        <w:commentReference w:id="43"/>
      </w:r>
    </w:p>
    <w:p w14:paraId="7201D883" w14:textId="77777777" w:rsidR="00116332" w:rsidRPr="007A2465" w:rsidRDefault="00116332" w:rsidP="00116332">
      <w:pPr>
        <w:pStyle w:val="NoSpacing"/>
        <w:rPr>
          <w:rFonts w:cstheme="minorHAnsi"/>
        </w:rPr>
      </w:pPr>
      <w:r w:rsidRPr="007A2465">
        <w:rPr>
          <w:rFonts w:cstheme="minorHAnsi"/>
        </w:rPr>
        <w:t>•</w:t>
      </w:r>
      <w:r w:rsidRPr="007A2465">
        <w:rPr>
          <w:rFonts w:cstheme="minorHAnsi"/>
        </w:rPr>
        <w:tab/>
      </w:r>
      <w:r w:rsidR="00777D87">
        <w:rPr>
          <w:rFonts w:cstheme="minorHAnsi"/>
        </w:rPr>
        <w:t>B</w:t>
      </w:r>
      <w:r w:rsidRPr="007A2465">
        <w:rPr>
          <w:rFonts w:cstheme="minorHAnsi"/>
        </w:rPr>
        <w:t>e built independently (although it may have dependencies or be a dependency at runtime)</w:t>
      </w:r>
    </w:p>
    <w:p w14:paraId="4BDC17EB" w14:textId="77777777" w:rsidR="00116332" w:rsidRDefault="00116332" w:rsidP="00E47723">
      <w:pPr>
        <w:pStyle w:val="Heading2"/>
      </w:pPr>
    </w:p>
    <w:p w14:paraId="558E75CD" w14:textId="77777777" w:rsidR="00E47723" w:rsidRDefault="00E47723" w:rsidP="00E47723">
      <w:pPr>
        <w:pStyle w:val="Heading2"/>
      </w:pPr>
      <w:bookmarkStart w:id="44" w:name="_Toc17102935"/>
      <w:r>
        <w:t xml:space="preserve">Naming </w:t>
      </w:r>
      <w:r w:rsidR="008B000B">
        <w:t xml:space="preserve">Convention: </w:t>
      </w:r>
      <w:r>
        <w:t>Git</w:t>
      </w:r>
      <w:r w:rsidR="008B000B">
        <w:t>Hub</w:t>
      </w:r>
      <w:r>
        <w:t xml:space="preserve"> Teams</w:t>
      </w:r>
      <w:bookmarkEnd w:id="44"/>
    </w:p>
    <w:p w14:paraId="554A14BC" w14:textId="77777777" w:rsidR="00E47723" w:rsidRDefault="00E47723" w:rsidP="00E47723">
      <w:pPr>
        <w:rPr>
          <w:sz w:val="20"/>
          <w:szCs w:val="20"/>
        </w:rPr>
      </w:pPr>
      <w:r>
        <w:rPr>
          <w:sz w:val="20"/>
          <w:szCs w:val="20"/>
        </w:rPr>
        <w:t>The following are standard Git Team types for VA Git repositories.</w:t>
      </w:r>
    </w:p>
    <w:p w14:paraId="160A5348" w14:textId="77777777" w:rsidR="00E47723" w:rsidRDefault="00E47723" w:rsidP="00E47723">
      <w:pPr>
        <w:pStyle w:val="Caption"/>
        <w:rPr>
          <w:szCs w:val="20"/>
        </w:rPr>
      </w:pPr>
      <w:r>
        <w:lastRenderedPageBreak/>
        <w:t xml:space="preserve">Table </w:t>
      </w:r>
      <w:r>
        <w:rPr>
          <w:noProof/>
        </w:rPr>
        <w:fldChar w:fldCharType="begin"/>
      </w:r>
      <w:r>
        <w:rPr>
          <w:noProof/>
        </w:rPr>
        <w:instrText xml:space="preserve"> SEQ Table \* ARABIC </w:instrText>
      </w:r>
      <w:r>
        <w:rPr>
          <w:noProof/>
        </w:rPr>
        <w:fldChar w:fldCharType="separate"/>
      </w:r>
      <w:r w:rsidR="00451CDC">
        <w:rPr>
          <w:noProof/>
        </w:rPr>
        <w:t>1</w:t>
      </w:r>
      <w:r>
        <w:rPr>
          <w:noProof/>
        </w:rPr>
        <w:fldChar w:fldCharType="end"/>
      </w:r>
      <w:r>
        <w:t xml:space="preserve"> - VA Git Repository Team Types</w:t>
      </w:r>
    </w:p>
    <w:tbl>
      <w:tblPr>
        <w:tblStyle w:val="TableGrid"/>
        <w:tblW w:w="0" w:type="auto"/>
        <w:tblLook w:val="04A0" w:firstRow="1" w:lastRow="0" w:firstColumn="1" w:lastColumn="0" w:noHBand="0" w:noVBand="1"/>
      </w:tblPr>
      <w:tblGrid>
        <w:gridCol w:w="2425"/>
        <w:gridCol w:w="1800"/>
        <w:gridCol w:w="6565"/>
      </w:tblGrid>
      <w:tr w:rsidR="00E47723" w14:paraId="09158D4B" w14:textId="77777777" w:rsidTr="00E47723">
        <w:trPr>
          <w:cantSplit/>
          <w:tblHeader/>
        </w:trPr>
        <w:tc>
          <w:tcPr>
            <w:tcW w:w="2425" w:type="dxa"/>
            <w:shd w:val="clear" w:color="auto" w:fill="D9E2F3" w:themeFill="accent1" w:themeFillTint="33"/>
          </w:tcPr>
          <w:p w14:paraId="2529A29C" w14:textId="77777777" w:rsidR="00E47723" w:rsidRDefault="00E47723" w:rsidP="00E47723">
            <w:pPr>
              <w:pStyle w:val="TableHeader"/>
            </w:pPr>
            <w:r>
              <w:t>Team Name Format</w:t>
            </w:r>
          </w:p>
        </w:tc>
        <w:tc>
          <w:tcPr>
            <w:tcW w:w="1800" w:type="dxa"/>
            <w:shd w:val="clear" w:color="auto" w:fill="D9E2F3" w:themeFill="accent1" w:themeFillTint="33"/>
          </w:tcPr>
          <w:p w14:paraId="49501004" w14:textId="77777777" w:rsidR="00E47723" w:rsidRDefault="00E47723" w:rsidP="00E47723">
            <w:pPr>
              <w:pStyle w:val="TableHeader"/>
            </w:pPr>
            <w:r>
              <w:t>Example</w:t>
            </w:r>
          </w:p>
        </w:tc>
        <w:tc>
          <w:tcPr>
            <w:tcW w:w="6565" w:type="dxa"/>
            <w:shd w:val="clear" w:color="auto" w:fill="D9E2F3" w:themeFill="accent1" w:themeFillTint="33"/>
          </w:tcPr>
          <w:p w14:paraId="1F833F06" w14:textId="77777777" w:rsidR="00E47723" w:rsidRDefault="00E47723" w:rsidP="00E47723">
            <w:pPr>
              <w:pStyle w:val="TableHeader"/>
            </w:pPr>
            <w:r>
              <w:t>Definition</w:t>
            </w:r>
          </w:p>
        </w:tc>
      </w:tr>
      <w:tr w:rsidR="00E47723" w14:paraId="18816FC6" w14:textId="77777777" w:rsidTr="00E47723">
        <w:trPr>
          <w:cantSplit/>
          <w:trHeight w:val="683"/>
        </w:trPr>
        <w:tc>
          <w:tcPr>
            <w:tcW w:w="2425" w:type="dxa"/>
          </w:tcPr>
          <w:p w14:paraId="1ADA2DFF" w14:textId="77777777" w:rsidR="00E47723" w:rsidRDefault="002841CC" w:rsidP="00E47723">
            <w:pPr>
              <w:pStyle w:val="TableText"/>
            </w:pPr>
            <w:r w:rsidRPr="00B04DFB">
              <w:t>&lt;</w:t>
            </w:r>
            <w:r w:rsidRPr="00EB6FE6">
              <w:rPr>
                <w:b/>
                <w:color w:val="0000CC"/>
              </w:rPr>
              <w:t>product</w:t>
            </w:r>
            <w:r w:rsidRPr="00B04DFB">
              <w:t>&gt;</w:t>
            </w:r>
            <w:r>
              <w:t>-</w:t>
            </w:r>
            <w:r w:rsidR="00E47723">
              <w:t>team</w:t>
            </w:r>
          </w:p>
        </w:tc>
        <w:tc>
          <w:tcPr>
            <w:tcW w:w="1800" w:type="dxa"/>
          </w:tcPr>
          <w:p w14:paraId="3F234882" w14:textId="77777777" w:rsidR="00E47723" w:rsidRDefault="00E47723" w:rsidP="00E47723">
            <w:pPr>
              <w:pStyle w:val="TableText"/>
            </w:pPr>
            <w:proofErr w:type="spellStart"/>
            <w:r>
              <w:t>crt</w:t>
            </w:r>
            <w:proofErr w:type="spellEnd"/>
            <w:r>
              <w:t>-team</w:t>
            </w:r>
          </w:p>
        </w:tc>
        <w:tc>
          <w:tcPr>
            <w:tcW w:w="6565" w:type="dxa"/>
          </w:tcPr>
          <w:p w14:paraId="47A177E5" w14:textId="77777777" w:rsidR="00E47723" w:rsidRPr="00771FE0" w:rsidRDefault="00E47723" w:rsidP="00E47723">
            <w:pPr>
              <w:pStyle w:val="TableText"/>
              <w:rPr>
                <w:sz w:val="20"/>
                <w:szCs w:val="20"/>
              </w:rPr>
            </w:pPr>
            <w:r w:rsidRPr="00771FE0">
              <w:rPr>
                <w:sz w:val="20"/>
                <w:szCs w:val="20"/>
              </w:rPr>
              <w:t>Membership within the product Team consists of all users who need access to the repository.</w:t>
            </w:r>
          </w:p>
        </w:tc>
      </w:tr>
      <w:tr w:rsidR="00E47723" w14:paraId="14B33134" w14:textId="77777777" w:rsidTr="00E47723">
        <w:trPr>
          <w:cantSplit/>
          <w:trHeight w:val="638"/>
        </w:trPr>
        <w:tc>
          <w:tcPr>
            <w:tcW w:w="2425" w:type="dxa"/>
          </w:tcPr>
          <w:p w14:paraId="38A9C1C4" w14:textId="77777777" w:rsidR="00E47723" w:rsidRDefault="002841CC" w:rsidP="00E47723">
            <w:pPr>
              <w:pStyle w:val="TableText"/>
            </w:pPr>
            <w:r w:rsidRPr="00B04DFB">
              <w:t>&lt;</w:t>
            </w:r>
            <w:r w:rsidRPr="00EB6FE6">
              <w:rPr>
                <w:b/>
                <w:color w:val="0000CC"/>
              </w:rPr>
              <w:t>product</w:t>
            </w:r>
            <w:r w:rsidRPr="00B04DFB">
              <w:t>&gt;</w:t>
            </w:r>
            <w:r>
              <w:t>-</w:t>
            </w:r>
            <w:r w:rsidR="00E47723">
              <w:t>developers</w:t>
            </w:r>
          </w:p>
        </w:tc>
        <w:tc>
          <w:tcPr>
            <w:tcW w:w="1800" w:type="dxa"/>
          </w:tcPr>
          <w:p w14:paraId="637B56F0" w14:textId="77777777" w:rsidR="00E47723" w:rsidRDefault="00E47723" w:rsidP="00E47723">
            <w:pPr>
              <w:pStyle w:val="TableText"/>
            </w:pPr>
            <w:proofErr w:type="spellStart"/>
            <w:r>
              <w:t>crt</w:t>
            </w:r>
            <w:proofErr w:type="spellEnd"/>
            <w:r>
              <w:t>-developers</w:t>
            </w:r>
          </w:p>
        </w:tc>
        <w:tc>
          <w:tcPr>
            <w:tcW w:w="6565" w:type="dxa"/>
          </w:tcPr>
          <w:p w14:paraId="0DC3341F" w14:textId="77777777" w:rsidR="00E47723" w:rsidRPr="00771FE0" w:rsidRDefault="00E47723" w:rsidP="00E47723">
            <w:pPr>
              <w:pStyle w:val="TableText"/>
              <w:rPr>
                <w:sz w:val="20"/>
                <w:szCs w:val="20"/>
              </w:rPr>
            </w:pPr>
            <w:r w:rsidRPr="00771FE0">
              <w:rPr>
                <w:sz w:val="20"/>
                <w:szCs w:val="20"/>
              </w:rPr>
              <w:t>Membership within the developer Team consists of developers who need write access to the repository.</w:t>
            </w:r>
          </w:p>
        </w:tc>
      </w:tr>
      <w:tr w:rsidR="00E47723" w14:paraId="5577612C" w14:textId="77777777" w:rsidTr="00E47723">
        <w:trPr>
          <w:cantSplit/>
          <w:trHeight w:val="845"/>
        </w:trPr>
        <w:tc>
          <w:tcPr>
            <w:tcW w:w="2425" w:type="dxa"/>
          </w:tcPr>
          <w:p w14:paraId="39734440" w14:textId="77777777" w:rsidR="00E47723" w:rsidRDefault="002841CC" w:rsidP="00E47723">
            <w:pPr>
              <w:pStyle w:val="TableText"/>
            </w:pPr>
            <w:r w:rsidRPr="00B04DFB">
              <w:t>&lt;</w:t>
            </w:r>
            <w:r w:rsidRPr="00EB6FE6">
              <w:rPr>
                <w:b/>
                <w:color w:val="0000CC"/>
              </w:rPr>
              <w:t>product</w:t>
            </w:r>
            <w:r w:rsidRPr="00B04DFB">
              <w:t>&gt;</w:t>
            </w:r>
            <w:r>
              <w:t>-</w:t>
            </w:r>
            <w:proofErr w:type="spellStart"/>
            <w:r w:rsidR="00E47723">
              <w:t>devlead</w:t>
            </w:r>
            <w:proofErr w:type="spellEnd"/>
          </w:p>
        </w:tc>
        <w:tc>
          <w:tcPr>
            <w:tcW w:w="1800" w:type="dxa"/>
          </w:tcPr>
          <w:p w14:paraId="160E131C" w14:textId="77777777" w:rsidR="00E47723" w:rsidRDefault="00E47723" w:rsidP="00E47723">
            <w:pPr>
              <w:pStyle w:val="TableText"/>
            </w:pPr>
            <w:proofErr w:type="spellStart"/>
            <w:r>
              <w:t>crt-devlead</w:t>
            </w:r>
            <w:proofErr w:type="spellEnd"/>
          </w:p>
        </w:tc>
        <w:tc>
          <w:tcPr>
            <w:tcW w:w="6565" w:type="dxa"/>
          </w:tcPr>
          <w:p w14:paraId="34FFD411" w14:textId="77777777" w:rsidR="00E47723" w:rsidRPr="00771FE0" w:rsidRDefault="00E47723" w:rsidP="00E47723">
            <w:pPr>
              <w:rPr>
                <w:sz w:val="20"/>
                <w:szCs w:val="20"/>
              </w:rPr>
            </w:pPr>
            <w:r w:rsidRPr="00771FE0">
              <w:rPr>
                <w:sz w:val="20"/>
                <w:szCs w:val="20"/>
              </w:rPr>
              <w:t xml:space="preserve">Membership within the </w:t>
            </w:r>
            <w:proofErr w:type="spellStart"/>
            <w:r w:rsidRPr="00771FE0">
              <w:rPr>
                <w:sz w:val="20"/>
                <w:szCs w:val="20"/>
              </w:rPr>
              <w:t>devlead</w:t>
            </w:r>
            <w:proofErr w:type="spellEnd"/>
            <w:r w:rsidRPr="00771FE0">
              <w:rPr>
                <w:sz w:val="20"/>
                <w:szCs w:val="20"/>
              </w:rPr>
              <w:t xml:space="preserve"> Team consists of the developer team lead and a designated backup person who are responsible for accepting pull requests and merging code into the dev branch for the repository.</w:t>
            </w:r>
          </w:p>
        </w:tc>
      </w:tr>
      <w:tr w:rsidR="00E47723" w14:paraId="625EF37D" w14:textId="77777777" w:rsidTr="00E47723">
        <w:trPr>
          <w:cantSplit/>
          <w:trHeight w:val="1880"/>
        </w:trPr>
        <w:tc>
          <w:tcPr>
            <w:tcW w:w="2425" w:type="dxa"/>
          </w:tcPr>
          <w:p w14:paraId="5FD7BC62" w14:textId="77777777" w:rsidR="00E47723" w:rsidRDefault="002841CC" w:rsidP="00E47723">
            <w:pPr>
              <w:pStyle w:val="TableText"/>
            </w:pPr>
            <w:r w:rsidRPr="00B04DFB">
              <w:t>&lt;</w:t>
            </w:r>
            <w:r w:rsidRPr="00EB6FE6">
              <w:rPr>
                <w:b/>
                <w:color w:val="0000CC"/>
              </w:rPr>
              <w:t>product</w:t>
            </w:r>
            <w:r w:rsidRPr="00B04DFB">
              <w:t>&gt;</w:t>
            </w:r>
            <w:r>
              <w:t>-</w:t>
            </w:r>
            <w:proofErr w:type="spellStart"/>
            <w:r w:rsidR="00E47723">
              <w:t>sqa</w:t>
            </w:r>
            <w:proofErr w:type="spellEnd"/>
            <w:r w:rsidR="00E47723">
              <w:t>-lead</w:t>
            </w:r>
          </w:p>
        </w:tc>
        <w:tc>
          <w:tcPr>
            <w:tcW w:w="1800" w:type="dxa"/>
          </w:tcPr>
          <w:p w14:paraId="7262EEEA" w14:textId="77777777" w:rsidR="00E47723" w:rsidRDefault="00E47723" w:rsidP="00E47723">
            <w:pPr>
              <w:pStyle w:val="TableText"/>
            </w:pPr>
            <w:proofErr w:type="spellStart"/>
            <w:r>
              <w:t>crt</w:t>
            </w:r>
            <w:proofErr w:type="spellEnd"/>
            <w:r>
              <w:t>-</w:t>
            </w:r>
            <w:proofErr w:type="spellStart"/>
            <w:r>
              <w:t>sqa</w:t>
            </w:r>
            <w:proofErr w:type="spellEnd"/>
            <w:r>
              <w:t>-lead</w:t>
            </w:r>
          </w:p>
        </w:tc>
        <w:tc>
          <w:tcPr>
            <w:tcW w:w="6565" w:type="dxa"/>
          </w:tcPr>
          <w:p w14:paraId="587475C0" w14:textId="77777777" w:rsidR="00E47723" w:rsidRPr="00771FE0" w:rsidRDefault="00E47723" w:rsidP="00E47723">
            <w:pPr>
              <w:rPr>
                <w:sz w:val="20"/>
                <w:szCs w:val="20"/>
              </w:rPr>
            </w:pPr>
            <w:r w:rsidRPr="00771FE0">
              <w:rPr>
                <w:sz w:val="20"/>
                <w:szCs w:val="20"/>
              </w:rPr>
              <w:t xml:space="preserve">Membership within the </w:t>
            </w:r>
            <w:proofErr w:type="spellStart"/>
            <w:r w:rsidRPr="00771FE0">
              <w:rPr>
                <w:sz w:val="20"/>
                <w:szCs w:val="20"/>
              </w:rPr>
              <w:t>sqa</w:t>
            </w:r>
            <w:proofErr w:type="spellEnd"/>
            <w:r w:rsidRPr="00771FE0">
              <w:rPr>
                <w:sz w:val="20"/>
                <w:szCs w:val="20"/>
              </w:rPr>
              <w:t xml:space="preserve">-lead Team consists of the </w:t>
            </w:r>
            <w:proofErr w:type="spellStart"/>
            <w:r w:rsidRPr="00771FE0">
              <w:rPr>
                <w:sz w:val="20"/>
                <w:szCs w:val="20"/>
              </w:rPr>
              <w:t>sqa</w:t>
            </w:r>
            <w:proofErr w:type="spellEnd"/>
            <w:r w:rsidRPr="00771FE0">
              <w:rPr>
                <w:sz w:val="20"/>
                <w:szCs w:val="20"/>
              </w:rPr>
              <w:t xml:space="preserve"> lead and designated backup person who are responsible for accepting pull requests and merging code into the corresponding </w:t>
            </w:r>
            <w:proofErr w:type="spellStart"/>
            <w:r w:rsidRPr="00771FE0">
              <w:rPr>
                <w:sz w:val="20"/>
                <w:szCs w:val="20"/>
              </w:rPr>
              <w:t>sqa</w:t>
            </w:r>
            <w:proofErr w:type="spellEnd"/>
            <w:r w:rsidRPr="00771FE0">
              <w:rPr>
                <w:sz w:val="20"/>
                <w:szCs w:val="20"/>
              </w:rPr>
              <w:t xml:space="preserve"> branch within the repository structure.</w:t>
            </w:r>
          </w:p>
          <w:p w14:paraId="06D63293" w14:textId="77777777" w:rsidR="00E47723" w:rsidRPr="00771FE0" w:rsidRDefault="00E47723" w:rsidP="00E47723">
            <w:pPr>
              <w:rPr>
                <w:sz w:val="20"/>
                <w:szCs w:val="20"/>
              </w:rPr>
            </w:pPr>
            <w:r w:rsidRPr="00771FE0">
              <w:rPr>
                <w:rStyle w:val="Strong"/>
                <w:sz w:val="20"/>
                <w:szCs w:val="20"/>
              </w:rPr>
              <w:t>Note:</w:t>
            </w:r>
            <w:r w:rsidRPr="00771FE0">
              <w:rPr>
                <w:sz w:val="20"/>
                <w:szCs w:val="20"/>
              </w:rPr>
              <w:t xml:space="preserve"> Git </w:t>
            </w:r>
            <w:proofErr w:type="spellStart"/>
            <w:r w:rsidRPr="00771FE0">
              <w:rPr>
                <w:sz w:val="20"/>
                <w:szCs w:val="20"/>
              </w:rPr>
              <w:t>sqa</w:t>
            </w:r>
            <w:proofErr w:type="spellEnd"/>
            <w:r w:rsidRPr="00771FE0">
              <w:rPr>
                <w:sz w:val="20"/>
                <w:szCs w:val="20"/>
              </w:rPr>
              <w:t xml:space="preserve"> branches correspond with a product’s SQA environment(s). Depending on product, VA Git repositories may have more than one </w:t>
            </w:r>
            <w:proofErr w:type="spellStart"/>
            <w:r w:rsidRPr="00771FE0">
              <w:rPr>
                <w:sz w:val="20"/>
                <w:szCs w:val="20"/>
              </w:rPr>
              <w:t>sqa</w:t>
            </w:r>
            <w:proofErr w:type="spellEnd"/>
            <w:r w:rsidRPr="00771FE0">
              <w:rPr>
                <w:sz w:val="20"/>
                <w:szCs w:val="20"/>
              </w:rPr>
              <w:t xml:space="preserve"> branch.</w:t>
            </w:r>
          </w:p>
        </w:tc>
      </w:tr>
      <w:tr w:rsidR="00E47723" w14:paraId="4F07BE58" w14:textId="77777777" w:rsidTr="00E47723">
        <w:trPr>
          <w:cantSplit/>
          <w:trHeight w:val="890"/>
        </w:trPr>
        <w:tc>
          <w:tcPr>
            <w:tcW w:w="2425" w:type="dxa"/>
          </w:tcPr>
          <w:p w14:paraId="6FAFE430" w14:textId="77777777" w:rsidR="00E47723" w:rsidRDefault="002841CC" w:rsidP="00E47723">
            <w:pPr>
              <w:pStyle w:val="TableText"/>
            </w:pPr>
            <w:r w:rsidRPr="00B04DFB">
              <w:t>&lt;</w:t>
            </w:r>
            <w:r w:rsidRPr="00EB6FE6">
              <w:rPr>
                <w:b/>
                <w:color w:val="0000CC"/>
              </w:rPr>
              <w:t>product</w:t>
            </w:r>
            <w:r w:rsidRPr="00B04DFB">
              <w:t>&gt;</w:t>
            </w:r>
            <w:r>
              <w:t>-</w:t>
            </w:r>
            <w:r w:rsidR="00E47723">
              <w:t>preprod-lead</w:t>
            </w:r>
          </w:p>
        </w:tc>
        <w:tc>
          <w:tcPr>
            <w:tcW w:w="1800" w:type="dxa"/>
          </w:tcPr>
          <w:p w14:paraId="49D20737" w14:textId="77777777" w:rsidR="00E47723" w:rsidRDefault="00E47723" w:rsidP="00E47723">
            <w:pPr>
              <w:pStyle w:val="TableText"/>
            </w:pPr>
            <w:proofErr w:type="spellStart"/>
            <w:r>
              <w:t>crt</w:t>
            </w:r>
            <w:proofErr w:type="spellEnd"/>
            <w:r>
              <w:t>-preprod-lead</w:t>
            </w:r>
          </w:p>
        </w:tc>
        <w:tc>
          <w:tcPr>
            <w:tcW w:w="6565" w:type="dxa"/>
          </w:tcPr>
          <w:p w14:paraId="196B9389" w14:textId="77777777" w:rsidR="00E47723" w:rsidRPr="00771FE0" w:rsidRDefault="00E47723" w:rsidP="00E47723">
            <w:pPr>
              <w:rPr>
                <w:sz w:val="20"/>
                <w:szCs w:val="20"/>
              </w:rPr>
            </w:pPr>
            <w:r w:rsidRPr="00771FE0">
              <w:rPr>
                <w:sz w:val="20"/>
                <w:szCs w:val="20"/>
              </w:rPr>
              <w:t>Membership within the preprod-lead Team consists of the lead and designated backup person who are responsible for accepting pull requests and merging code into the preprod branch within the repository.</w:t>
            </w:r>
          </w:p>
        </w:tc>
      </w:tr>
      <w:tr w:rsidR="00E47723" w14:paraId="3CD29881" w14:textId="77777777" w:rsidTr="00E47723">
        <w:trPr>
          <w:cantSplit/>
          <w:trHeight w:val="890"/>
        </w:trPr>
        <w:tc>
          <w:tcPr>
            <w:tcW w:w="2425" w:type="dxa"/>
          </w:tcPr>
          <w:p w14:paraId="771E0C0F" w14:textId="77777777" w:rsidR="00E47723" w:rsidRDefault="002841CC" w:rsidP="00E47723">
            <w:pPr>
              <w:pStyle w:val="TableText"/>
            </w:pPr>
            <w:r w:rsidRPr="00B04DFB">
              <w:t>&lt;</w:t>
            </w:r>
            <w:r w:rsidRPr="00EB6FE6">
              <w:rPr>
                <w:b/>
                <w:color w:val="0000CC"/>
              </w:rPr>
              <w:t>product</w:t>
            </w:r>
            <w:r w:rsidRPr="00B04DFB">
              <w:t>&gt;</w:t>
            </w:r>
            <w:r>
              <w:t>-</w:t>
            </w:r>
            <w:r w:rsidR="00E47723">
              <w:t>prod-owner</w:t>
            </w:r>
          </w:p>
        </w:tc>
        <w:tc>
          <w:tcPr>
            <w:tcW w:w="1800" w:type="dxa"/>
          </w:tcPr>
          <w:p w14:paraId="56C19056" w14:textId="77777777" w:rsidR="00E47723" w:rsidRDefault="00E47723" w:rsidP="00E47723">
            <w:pPr>
              <w:pStyle w:val="TableText"/>
            </w:pPr>
            <w:proofErr w:type="spellStart"/>
            <w:r>
              <w:t>crt</w:t>
            </w:r>
            <w:proofErr w:type="spellEnd"/>
            <w:r>
              <w:t>-prod-owner</w:t>
            </w:r>
          </w:p>
        </w:tc>
        <w:tc>
          <w:tcPr>
            <w:tcW w:w="6565" w:type="dxa"/>
          </w:tcPr>
          <w:p w14:paraId="5ACB1ADE" w14:textId="77777777" w:rsidR="00E47723" w:rsidRPr="00771FE0" w:rsidRDefault="00E47723" w:rsidP="00E47723">
            <w:pPr>
              <w:rPr>
                <w:sz w:val="20"/>
                <w:szCs w:val="20"/>
              </w:rPr>
            </w:pPr>
            <w:r w:rsidRPr="00771FE0">
              <w:rPr>
                <w:sz w:val="20"/>
                <w:szCs w:val="20"/>
              </w:rPr>
              <w:t xml:space="preserve">Membership within the prod-owner Team consists of the product owner and designated backup person who are responsible for accepting pull requests and merging code into the </w:t>
            </w:r>
            <w:r>
              <w:rPr>
                <w:sz w:val="20"/>
                <w:szCs w:val="20"/>
              </w:rPr>
              <w:t>master</w:t>
            </w:r>
            <w:r w:rsidRPr="00771FE0">
              <w:rPr>
                <w:sz w:val="20"/>
                <w:szCs w:val="20"/>
              </w:rPr>
              <w:t xml:space="preserve"> branch within the repository.</w:t>
            </w:r>
          </w:p>
        </w:tc>
      </w:tr>
      <w:tr w:rsidR="002841CC" w14:paraId="4BB8943B" w14:textId="77777777" w:rsidTr="00E47723">
        <w:trPr>
          <w:cantSplit/>
          <w:trHeight w:val="890"/>
        </w:trPr>
        <w:tc>
          <w:tcPr>
            <w:tcW w:w="2425" w:type="dxa"/>
          </w:tcPr>
          <w:p w14:paraId="76316F3E" w14:textId="77777777" w:rsidR="002841CC" w:rsidRPr="00B04DFB" w:rsidRDefault="002841CC" w:rsidP="00E47723">
            <w:pPr>
              <w:pStyle w:val="TableText"/>
            </w:pPr>
            <w:r w:rsidRPr="00B04DFB">
              <w:t>&lt;</w:t>
            </w:r>
            <w:r w:rsidRPr="00EB6FE6">
              <w:rPr>
                <w:b/>
                <w:color w:val="0000CC"/>
              </w:rPr>
              <w:t>product</w:t>
            </w:r>
            <w:r w:rsidRPr="00B04DFB">
              <w:t>&gt;</w:t>
            </w:r>
            <w:r>
              <w:t>-admin</w:t>
            </w:r>
          </w:p>
        </w:tc>
        <w:tc>
          <w:tcPr>
            <w:tcW w:w="1800" w:type="dxa"/>
          </w:tcPr>
          <w:p w14:paraId="61858A51" w14:textId="77777777" w:rsidR="002841CC" w:rsidRDefault="002841CC" w:rsidP="00E47723">
            <w:pPr>
              <w:pStyle w:val="TableText"/>
            </w:pPr>
            <w:proofErr w:type="spellStart"/>
            <w:r>
              <w:t>crt</w:t>
            </w:r>
            <w:proofErr w:type="spellEnd"/>
            <w:r>
              <w:t>-admin</w:t>
            </w:r>
          </w:p>
        </w:tc>
        <w:tc>
          <w:tcPr>
            <w:tcW w:w="6565" w:type="dxa"/>
          </w:tcPr>
          <w:p w14:paraId="5B183BBC" w14:textId="77777777" w:rsidR="002841CC" w:rsidRPr="00771FE0" w:rsidRDefault="002841CC" w:rsidP="00E47723">
            <w:pPr>
              <w:rPr>
                <w:sz w:val="20"/>
                <w:szCs w:val="20"/>
              </w:rPr>
            </w:pPr>
            <w:r>
              <w:rPr>
                <w:sz w:val="20"/>
                <w:szCs w:val="20"/>
              </w:rPr>
              <w:t>Product maintainers with Admin permissions to read, clone, push and add collaborators to the repository.</w:t>
            </w:r>
          </w:p>
        </w:tc>
      </w:tr>
    </w:tbl>
    <w:p w14:paraId="031B7BB8" w14:textId="77777777" w:rsidR="00E47723" w:rsidRDefault="00E47723" w:rsidP="00E47723">
      <w:pPr>
        <w:pStyle w:val="Heading2"/>
        <w:rPr>
          <w:rFonts w:eastAsia="Calibri"/>
        </w:rPr>
      </w:pPr>
    </w:p>
    <w:p w14:paraId="506604FB" w14:textId="77777777" w:rsidR="00E47723" w:rsidRDefault="00E47723" w:rsidP="00E47723">
      <w:pPr>
        <w:pStyle w:val="Heading2"/>
        <w:rPr>
          <w:rFonts w:eastAsia="Calibri"/>
        </w:rPr>
      </w:pPr>
      <w:bookmarkStart w:id="45" w:name="_Toc17102936"/>
      <w:r>
        <w:rPr>
          <w:rFonts w:eastAsia="Calibri"/>
        </w:rPr>
        <w:t>Creating Teams</w:t>
      </w:r>
      <w:bookmarkEnd w:id="45"/>
    </w:p>
    <w:p w14:paraId="74D9E16E" w14:textId="77777777" w:rsidR="00E47723" w:rsidRPr="006F67B5" w:rsidRDefault="00E47723" w:rsidP="00E47723">
      <w:r>
        <w:t>Prior to configuring the repository setting it is necessary to create the teams and their membership.</w:t>
      </w:r>
    </w:p>
    <w:p w14:paraId="65AA3E68" w14:textId="77777777" w:rsidR="00E47723" w:rsidRDefault="00E47723" w:rsidP="00E47723">
      <w:pPr>
        <w:pStyle w:val="ListParagraph"/>
        <w:numPr>
          <w:ilvl w:val="0"/>
          <w:numId w:val="9"/>
        </w:numPr>
      </w:pPr>
      <w:r w:rsidRPr="00D87288">
        <w:rPr>
          <w:rFonts w:eastAsia="Calibri"/>
        </w:rPr>
        <w:t xml:space="preserve">Navigate to your organization’s landing page for EPMO it is </w:t>
      </w:r>
      <w:hyperlink r:id="rId13" w:history="1">
        <w:r>
          <w:rPr>
            <w:rStyle w:val="Hyperlink"/>
          </w:rPr>
          <w:t>https://github.ec.va.gov/EPMO</w:t>
        </w:r>
      </w:hyperlink>
      <w:r w:rsidR="00B54F71">
        <w:rPr>
          <w:rStyle w:val="Hyperlink"/>
        </w:rPr>
        <w:t xml:space="preserve"> or </w:t>
      </w:r>
      <w:r w:rsidR="00B54F71" w:rsidRPr="00B54F71">
        <w:rPr>
          <w:rStyle w:val="Hyperlink"/>
        </w:rPr>
        <w:t>https://github.com/department-of-veterans-affairs</w:t>
      </w:r>
    </w:p>
    <w:p w14:paraId="4F2908F3" w14:textId="77777777" w:rsidR="00E47723" w:rsidRDefault="00E47723" w:rsidP="00E47723">
      <w:pPr>
        <w:pStyle w:val="ListParagraph"/>
        <w:numPr>
          <w:ilvl w:val="0"/>
          <w:numId w:val="9"/>
        </w:numPr>
      </w:pPr>
      <w:r>
        <w:t>Select the Team tab</w:t>
      </w:r>
    </w:p>
    <w:p w14:paraId="74494511" w14:textId="77777777" w:rsidR="00E47723" w:rsidRDefault="00E47723" w:rsidP="00E47723">
      <w:pPr>
        <w:jc w:val="center"/>
      </w:pPr>
      <w:r>
        <w:rPr>
          <w:noProof/>
        </w:rPr>
        <w:drawing>
          <wp:inline distT="0" distB="0" distL="0" distR="0" wp14:anchorId="17A26F95" wp14:editId="4D9F694A">
            <wp:extent cx="2553004" cy="195399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6547" cy="1979666"/>
                    </a:xfrm>
                    <a:prstGeom prst="rect">
                      <a:avLst/>
                    </a:prstGeom>
                  </pic:spPr>
                </pic:pic>
              </a:graphicData>
            </a:graphic>
          </wp:inline>
        </w:drawing>
      </w:r>
    </w:p>
    <w:p w14:paraId="39EB8181" w14:textId="77777777" w:rsidR="00E47723" w:rsidRDefault="00E47723" w:rsidP="00E47723">
      <w:pPr>
        <w:pStyle w:val="NoSpacing"/>
        <w:numPr>
          <w:ilvl w:val="0"/>
          <w:numId w:val="9"/>
        </w:numPr>
      </w:pPr>
      <w:r>
        <w:t>GitHub opens the New Team wizard</w:t>
      </w:r>
    </w:p>
    <w:p w14:paraId="1AD41419" w14:textId="77777777" w:rsidR="00E47723" w:rsidRDefault="00E47723" w:rsidP="00E47723">
      <w:pPr>
        <w:pStyle w:val="NoSpacing"/>
        <w:numPr>
          <w:ilvl w:val="0"/>
          <w:numId w:val="9"/>
        </w:numPr>
      </w:pPr>
      <w:r>
        <w:t>Following the standard naming convention enter the team name</w:t>
      </w:r>
    </w:p>
    <w:p w14:paraId="5513BB94" w14:textId="77777777" w:rsidR="00E47723" w:rsidRDefault="00E47723" w:rsidP="00E47723">
      <w:pPr>
        <w:pStyle w:val="NoSpacing"/>
        <w:numPr>
          <w:ilvl w:val="0"/>
          <w:numId w:val="9"/>
        </w:numPr>
      </w:pPr>
      <w:r>
        <w:t>Enter a brief description</w:t>
      </w:r>
    </w:p>
    <w:p w14:paraId="710FF4F4" w14:textId="77777777" w:rsidR="00E47723" w:rsidRDefault="00E47723" w:rsidP="00E47723">
      <w:pPr>
        <w:pStyle w:val="NoSpacing"/>
        <w:numPr>
          <w:ilvl w:val="0"/>
          <w:numId w:val="9"/>
        </w:numPr>
      </w:pPr>
      <w:r>
        <w:lastRenderedPageBreak/>
        <w:t>Select</w:t>
      </w:r>
      <w:r w:rsidRPr="007431DF">
        <w:rPr>
          <w:b/>
        </w:rPr>
        <w:t xml:space="preserve"> Visible</w:t>
      </w:r>
    </w:p>
    <w:p w14:paraId="0C352CD4" w14:textId="77777777" w:rsidR="00E47723" w:rsidRDefault="00E47723" w:rsidP="00E47723">
      <w:pPr>
        <w:pStyle w:val="NoSpacing"/>
        <w:numPr>
          <w:ilvl w:val="0"/>
          <w:numId w:val="9"/>
        </w:numPr>
      </w:pPr>
      <w:r>
        <w:t xml:space="preserve">Select </w:t>
      </w:r>
      <w:r w:rsidRPr="007431DF">
        <w:rPr>
          <w:b/>
        </w:rPr>
        <w:t>Create team</w:t>
      </w:r>
    </w:p>
    <w:p w14:paraId="6F0581FA" w14:textId="77777777" w:rsidR="00E47723" w:rsidRDefault="00E47723" w:rsidP="00E47723">
      <w:pPr>
        <w:jc w:val="center"/>
      </w:pPr>
      <w:r>
        <w:rPr>
          <w:noProof/>
        </w:rPr>
        <w:drawing>
          <wp:inline distT="0" distB="0" distL="0" distR="0" wp14:anchorId="779724A1" wp14:editId="7C653224">
            <wp:extent cx="2508218" cy="2567635"/>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759" cy="2584568"/>
                    </a:xfrm>
                    <a:prstGeom prst="rect">
                      <a:avLst/>
                    </a:prstGeom>
                  </pic:spPr>
                </pic:pic>
              </a:graphicData>
            </a:graphic>
          </wp:inline>
        </w:drawing>
      </w:r>
    </w:p>
    <w:p w14:paraId="4158402B" w14:textId="77777777" w:rsidR="00E47723" w:rsidRDefault="00E47723" w:rsidP="00E47723">
      <w:pPr>
        <w:pStyle w:val="NoSpacing"/>
        <w:numPr>
          <w:ilvl w:val="0"/>
          <w:numId w:val="9"/>
        </w:numPr>
      </w:pPr>
      <w:r>
        <w:t xml:space="preserve">Git Hub verifies the teams creation, the user can then add a new member by selecting the plus </w:t>
      </w:r>
      <w:proofErr w:type="gramStart"/>
      <w:r>
        <w:t>( +</w:t>
      </w:r>
      <w:proofErr w:type="gramEnd"/>
      <w:r>
        <w:t xml:space="preserve"> ) in the left pane</w:t>
      </w:r>
    </w:p>
    <w:p w14:paraId="71A27E45" w14:textId="77777777" w:rsidR="00E47723" w:rsidRDefault="00E47723" w:rsidP="00E47723">
      <w:pPr>
        <w:pStyle w:val="NoSpacing"/>
        <w:ind w:left="2160"/>
      </w:pPr>
      <w:r>
        <w:rPr>
          <w:noProof/>
        </w:rPr>
        <w:drawing>
          <wp:inline distT="0" distB="0" distL="0" distR="0" wp14:anchorId="51418072" wp14:editId="58E96882">
            <wp:extent cx="1565751" cy="10387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7314" cy="1066333"/>
                    </a:xfrm>
                    <a:prstGeom prst="rect">
                      <a:avLst/>
                    </a:prstGeom>
                  </pic:spPr>
                </pic:pic>
              </a:graphicData>
            </a:graphic>
          </wp:inline>
        </w:drawing>
      </w:r>
    </w:p>
    <w:p w14:paraId="01D3164E" w14:textId="77777777" w:rsidR="00E47723" w:rsidRDefault="00E47723" w:rsidP="00E47723">
      <w:pPr>
        <w:pStyle w:val="NoSpacing"/>
      </w:pPr>
    </w:p>
    <w:p w14:paraId="1A0B5DEB" w14:textId="77777777" w:rsidR="00E47723" w:rsidRDefault="00E47723" w:rsidP="00E47723">
      <w:pPr>
        <w:pStyle w:val="NoSpacing"/>
        <w:numPr>
          <w:ilvl w:val="0"/>
          <w:numId w:val="9"/>
        </w:numPr>
      </w:pPr>
      <w:r>
        <w:t>GitHub prompts the user with a search dialogue window.</w:t>
      </w:r>
    </w:p>
    <w:p w14:paraId="411EC0F6" w14:textId="77777777" w:rsidR="004E45F3" w:rsidRDefault="004E45F3" w:rsidP="00E47723">
      <w:pPr>
        <w:pStyle w:val="NoSpacing"/>
        <w:numPr>
          <w:ilvl w:val="0"/>
          <w:numId w:val="9"/>
        </w:numPr>
      </w:pPr>
      <w:r>
        <w:t>Enter</w:t>
      </w:r>
      <w:r w:rsidR="00E47723">
        <w:t xml:space="preserve"> all or part of a name</w:t>
      </w:r>
      <w:r>
        <w:t>, GitHub dynamically presents a list in the dropdown</w:t>
      </w:r>
    </w:p>
    <w:p w14:paraId="53DD7DE0" w14:textId="77777777" w:rsidR="00E47723" w:rsidRDefault="004E45F3" w:rsidP="00E47723">
      <w:pPr>
        <w:pStyle w:val="NoSpacing"/>
        <w:numPr>
          <w:ilvl w:val="0"/>
          <w:numId w:val="9"/>
        </w:numPr>
      </w:pPr>
      <w:r>
        <w:t>Select the user</w:t>
      </w:r>
      <w:r w:rsidR="00E47723">
        <w:t xml:space="preserve"> from the available members in the list result</w:t>
      </w:r>
    </w:p>
    <w:p w14:paraId="7332D26A" w14:textId="77777777" w:rsidR="00E47723" w:rsidRDefault="00E47723" w:rsidP="00E47723">
      <w:pPr>
        <w:pStyle w:val="NoSpacing"/>
        <w:ind w:left="2160"/>
      </w:pPr>
      <w:r>
        <w:rPr>
          <w:noProof/>
        </w:rPr>
        <w:drawing>
          <wp:inline distT="0" distB="0" distL="0" distR="0" wp14:anchorId="0D5B2DEE" wp14:editId="7DFDA9BF">
            <wp:extent cx="1097719" cy="94297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11075" cy="954449"/>
                    </a:xfrm>
                    <a:prstGeom prst="rect">
                      <a:avLst/>
                    </a:prstGeom>
                  </pic:spPr>
                </pic:pic>
              </a:graphicData>
            </a:graphic>
          </wp:inline>
        </w:drawing>
      </w:r>
    </w:p>
    <w:p w14:paraId="7FBF16C1" w14:textId="77777777" w:rsidR="00E47723" w:rsidRPr="002F0C6E" w:rsidRDefault="002F0C6E" w:rsidP="002F0C6E">
      <w:pPr>
        <w:pStyle w:val="Note2"/>
        <w:ind w:left="360" w:firstLine="0"/>
        <w:rPr>
          <w:rStyle w:val="Strong"/>
          <w:rFonts w:cstheme="minorHAnsi"/>
          <w:b w:val="0"/>
        </w:rPr>
      </w:pPr>
      <w:r w:rsidRPr="002F0C6E">
        <w:rPr>
          <w:rStyle w:val="Strong"/>
          <w:rFonts w:cstheme="minorHAnsi"/>
        </w:rPr>
        <w:t xml:space="preserve">Note: </w:t>
      </w:r>
      <w:r w:rsidRPr="002F0C6E">
        <w:rPr>
          <w:rStyle w:val="Strong"/>
          <w:rFonts w:cstheme="minorHAnsi"/>
          <w:b w:val="0"/>
        </w:rPr>
        <w:t xml:space="preserve">For </w:t>
      </w:r>
      <w:r>
        <w:rPr>
          <w:rStyle w:val="Strong"/>
          <w:rFonts w:cstheme="minorHAnsi"/>
          <w:b w:val="0"/>
        </w:rPr>
        <w:t xml:space="preserve">those </w:t>
      </w:r>
      <w:r w:rsidRPr="002F0C6E">
        <w:rPr>
          <w:rStyle w:val="Strong"/>
          <w:rFonts w:cstheme="minorHAnsi"/>
          <w:b w:val="0"/>
        </w:rPr>
        <w:t xml:space="preserve">repositories </w:t>
      </w:r>
      <w:r>
        <w:rPr>
          <w:rStyle w:val="Strong"/>
          <w:rFonts w:cstheme="minorHAnsi"/>
          <w:b w:val="0"/>
        </w:rPr>
        <w:t>created</w:t>
      </w:r>
      <w:bookmarkStart w:id="46" w:name="_Hlk16597420"/>
      <w:r>
        <w:rPr>
          <w:rStyle w:val="Strong"/>
          <w:rFonts w:cstheme="minorHAnsi"/>
          <w:b w:val="0"/>
        </w:rPr>
        <w:t xml:space="preserve"> in</w:t>
      </w:r>
      <w:r>
        <w:rPr>
          <w:rStyle w:val="Strong"/>
          <w:rFonts w:cstheme="minorHAnsi"/>
        </w:rPr>
        <w:t xml:space="preserve"> </w:t>
      </w:r>
      <w:hyperlink r:id="rId18" w:history="1">
        <w:r w:rsidRPr="00C0745A">
          <w:rPr>
            <w:rStyle w:val="Hyperlink"/>
            <w:rFonts w:cstheme="minorHAnsi"/>
          </w:rPr>
          <w:t>https://github.ec.va.gov/EPMO</w:t>
        </w:r>
      </w:hyperlink>
      <w:r>
        <w:rPr>
          <w:rStyle w:val="Strong"/>
          <w:rFonts w:cstheme="minorHAnsi"/>
        </w:rPr>
        <w:t xml:space="preserve">, </w:t>
      </w:r>
      <w:bookmarkEnd w:id="46"/>
      <w:r w:rsidR="00E47723" w:rsidRPr="002F0C6E">
        <w:rPr>
          <w:rStyle w:val="Strong"/>
          <w:rFonts w:cstheme="minorHAnsi"/>
          <w:b w:val="0"/>
        </w:rPr>
        <w:t>add</w:t>
      </w:r>
      <w:r>
        <w:rPr>
          <w:rStyle w:val="Strong"/>
          <w:rFonts w:cstheme="minorHAnsi"/>
          <w:b w:val="0"/>
        </w:rPr>
        <w:t xml:space="preserve"> user</w:t>
      </w:r>
      <w:r w:rsidR="00E47723" w:rsidRPr="002F0C6E">
        <w:rPr>
          <w:rStyle w:val="Strong"/>
          <w:rFonts w:cstheme="minorHAnsi"/>
          <w:b w:val="0"/>
        </w:rPr>
        <w:t xml:space="preserve"> VHAISP-</w:t>
      </w:r>
      <w:proofErr w:type="spellStart"/>
      <w:r w:rsidR="00E47723" w:rsidRPr="002F0C6E">
        <w:rPr>
          <w:rStyle w:val="Strong"/>
          <w:rFonts w:cstheme="minorHAnsi"/>
          <w:b w:val="0"/>
        </w:rPr>
        <w:t>RTCGitHubUsr</w:t>
      </w:r>
      <w:proofErr w:type="spellEnd"/>
      <w:r w:rsidR="00E47723" w:rsidRPr="002F0C6E">
        <w:rPr>
          <w:rStyle w:val="Strong"/>
          <w:rFonts w:cstheme="minorHAnsi"/>
          <w:b w:val="0"/>
        </w:rPr>
        <w:t xml:space="preserve">, </w:t>
      </w:r>
      <w:proofErr w:type="spellStart"/>
      <w:r w:rsidR="00E47723" w:rsidRPr="002F0C6E">
        <w:rPr>
          <w:rStyle w:val="Strong"/>
          <w:rFonts w:cstheme="minorHAnsi"/>
          <w:b w:val="0"/>
        </w:rPr>
        <w:t>Jeff.Simon</w:t>
      </w:r>
      <w:proofErr w:type="spellEnd"/>
      <w:r>
        <w:rPr>
          <w:rStyle w:val="Strong"/>
          <w:rFonts w:cstheme="minorHAnsi"/>
          <w:b w:val="0"/>
        </w:rPr>
        <w:t xml:space="preserve"> to the team “</w:t>
      </w:r>
      <w:r w:rsidRPr="00B04DFB">
        <w:t>&lt;</w:t>
      </w:r>
      <w:r w:rsidRPr="00EB6FE6">
        <w:rPr>
          <w:b/>
          <w:color w:val="0000CC"/>
        </w:rPr>
        <w:t>product</w:t>
      </w:r>
      <w:r w:rsidRPr="00B04DFB">
        <w:t>&gt;</w:t>
      </w:r>
      <w:r>
        <w:t>-team” for RTC plugin/integration with GitHub</w:t>
      </w:r>
    </w:p>
    <w:p w14:paraId="60D8D9D4" w14:textId="77777777" w:rsidR="00F757DF" w:rsidRPr="00441E4A" w:rsidRDefault="00F757DF" w:rsidP="00E47723">
      <w:pPr>
        <w:pStyle w:val="NoSpacing"/>
        <w:ind w:left="360"/>
      </w:pPr>
    </w:p>
    <w:p w14:paraId="7A29939F" w14:textId="77777777" w:rsidR="002D4217" w:rsidRPr="002D4217" w:rsidRDefault="004D284C" w:rsidP="004D284C">
      <w:pPr>
        <w:pStyle w:val="Heading2"/>
        <w:rPr>
          <w:rFonts w:eastAsia="Calibri"/>
        </w:rPr>
      </w:pPr>
      <w:bookmarkStart w:id="47" w:name="_Toc17102937"/>
      <w:r w:rsidRPr="004D284C">
        <w:rPr>
          <w:rFonts w:eastAsia="Calibri"/>
        </w:rPr>
        <w:t>VA Git Repositories</w:t>
      </w:r>
      <w:bookmarkEnd w:id="47"/>
    </w:p>
    <w:p w14:paraId="28113366" w14:textId="77777777" w:rsidR="004D284C" w:rsidRDefault="004D284C" w:rsidP="004D284C">
      <w:commentRangeStart w:id="48"/>
      <w:r>
        <w:t>This document has been written as a quick-reference guide for Enterprise Program Management Office (EPMO) Configuration Management Department (CMD) Configuration Managers when advising their projects.</w:t>
      </w:r>
      <w:commentRangeEnd w:id="48"/>
      <w:r w:rsidR="00BB0F1D">
        <w:rPr>
          <w:rStyle w:val="CommentReference"/>
        </w:rPr>
        <w:commentReference w:id="48"/>
      </w:r>
    </w:p>
    <w:p w14:paraId="36ED949D" w14:textId="77777777" w:rsidR="004D284C" w:rsidRPr="00B1306B" w:rsidRDefault="004D284C" w:rsidP="004D284C">
      <w:pPr>
        <w:pStyle w:val="Heading2"/>
        <w:rPr>
          <w:sz w:val="32"/>
          <w:szCs w:val="32"/>
        </w:rPr>
      </w:pPr>
      <w:bookmarkStart w:id="49" w:name="_Toc17102938"/>
      <w:r>
        <w:t>Git Repository Structures</w:t>
      </w:r>
      <w:bookmarkEnd w:id="49"/>
    </w:p>
    <w:p w14:paraId="536B2C97" w14:textId="77777777" w:rsidR="004D284C" w:rsidRDefault="004D284C" w:rsidP="004D284C">
      <w:r>
        <w:t xml:space="preserve">The following are recommended Git repository structures by type of </w:t>
      </w:r>
      <w:r w:rsidRPr="00BB0F1D">
        <w:rPr>
          <w:highlight w:val="yellow"/>
          <w:rPrChange w:id="50" w:author="Department of Veterans Affairs" w:date="2019-09-06T05:15:00Z">
            <w:rPr/>
          </w:rPrChange>
        </w:rPr>
        <w:t>VA project team</w:t>
      </w:r>
      <w:r>
        <w:t xml:space="preserve"> or </w:t>
      </w:r>
      <w:r w:rsidRPr="00BB0F1D">
        <w:rPr>
          <w:highlight w:val="yellow"/>
          <w:rPrChange w:id="51" w:author="Department of Veterans Affairs" w:date="2019-09-06T05:15:00Z">
            <w:rPr/>
          </w:rPrChange>
        </w:rPr>
        <w:t>VA product</w:t>
      </w:r>
      <w:r>
        <w:t>. Depending on team or product, further structure customizations may be needed.</w:t>
      </w:r>
    </w:p>
    <w:p w14:paraId="519A89BA" w14:textId="77777777" w:rsidR="004D284C" w:rsidRDefault="004D284C" w:rsidP="004D284C">
      <w:r w:rsidRPr="00B1306B">
        <w:rPr>
          <w:rStyle w:val="Strong"/>
        </w:rPr>
        <w:t>Note:</w:t>
      </w:r>
      <w:r>
        <w:t xml:space="preserve"> Git repositories are similar in function to Rational components—they house or contain source artifact files and folders. However, baselining will work differently in Git repositories.</w:t>
      </w:r>
    </w:p>
    <w:tbl>
      <w:tblPr>
        <w:tblStyle w:val="TableGrid"/>
        <w:tblW w:w="0" w:type="auto"/>
        <w:tblLook w:val="04A0" w:firstRow="1" w:lastRow="0" w:firstColumn="1" w:lastColumn="0" w:noHBand="0" w:noVBand="1"/>
      </w:tblPr>
      <w:tblGrid>
        <w:gridCol w:w="2697"/>
        <w:gridCol w:w="2428"/>
        <w:gridCol w:w="2610"/>
        <w:gridCol w:w="3055"/>
      </w:tblGrid>
      <w:tr w:rsidR="004D284C" w14:paraId="0CF8F208" w14:textId="77777777" w:rsidTr="00E47723">
        <w:trPr>
          <w:cantSplit/>
          <w:tblHeader/>
        </w:trPr>
        <w:tc>
          <w:tcPr>
            <w:tcW w:w="2697" w:type="dxa"/>
            <w:shd w:val="clear" w:color="auto" w:fill="D9E2F3" w:themeFill="accent1" w:themeFillTint="33"/>
          </w:tcPr>
          <w:p w14:paraId="30A27B7D" w14:textId="77777777" w:rsidR="004D284C" w:rsidRDefault="004D284C" w:rsidP="00E47723">
            <w:pPr>
              <w:pStyle w:val="TableHeader"/>
            </w:pPr>
            <w:r>
              <w:lastRenderedPageBreak/>
              <w:t>Team or Product</w:t>
            </w:r>
          </w:p>
        </w:tc>
        <w:tc>
          <w:tcPr>
            <w:tcW w:w="2428" w:type="dxa"/>
            <w:shd w:val="clear" w:color="auto" w:fill="D9E2F3" w:themeFill="accent1" w:themeFillTint="33"/>
          </w:tcPr>
          <w:p w14:paraId="646838DC" w14:textId="77777777" w:rsidR="004D284C" w:rsidRDefault="004D284C" w:rsidP="00E47723">
            <w:pPr>
              <w:pStyle w:val="TableHeader"/>
            </w:pPr>
            <w:r>
              <w:t>Example</w:t>
            </w:r>
          </w:p>
        </w:tc>
        <w:tc>
          <w:tcPr>
            <w:tcW w:w="2610" w:type="dxa"/>
            <w:shd w:val="clear" w:color="auto" w:fill="D9E2F3" w:themeFill="accent1" w:themeFillTint="33"/>
          </w:tcPr>
          <w:p w14:paraId="0D5A3095" w14:textId="77777777" w:rsidR="004D284C" w:rsidRDefault="004D284C" w:rsidP="00E47723">
            <w:pPr>
              <w:pStyle w:val="TableHeader"/>
            </w:pPr>
            <w:r>
              <w:t>Recommended Structure</w:t>
            </w:r>
          </w:p>
        </w:tc>
        <w:tc>
          <w:tcPr>
            <w:tcW w:w="3055" w:type="dxa"/>
            <w:shd w:val="clear" w:color="auto" w:fill="D9E2F3" w:themeFill="accent1" w:themeFillTint="33"/>
          </w:tcPr>
          <w:p w14:paraId="580683BE" w14:textId="77777777" w:rsidR="004D284C" w:rsidRDefault="004D284C" w:rsidP="00E47723">
            <w:pPr>
              <w:pStyle w:val="TableHeader"/>
            </w:pPr>
            <w:r>
              <w:t>Notes</w:t>
            </w:r>
          </w:p>
        </w:tc>
      </w:tr>
      <w:tr w:rsidR="004D284C" w14:paraId="31CC3FAA" w14:textId="77777777" w:rsidTr="00E47723">
        <w:trPr>
          <w:cantSplit/>
        </w:trPr>
        <w:tc>
          <w:tcPr>
            <w:tcW w:w="2697" w:type="dxa"/>
          </w:tcPr>
          <w:p w14:paraId="4569E6DC" w14:textId="77777777" w:rsidR="004D284C" w:rsidRDefault="004D284C" w:rsidP="00E47723">
            <w:pPr>
              <w:pStyle w:val="TableText"/>
            </w:pPr>
            <w:proofErr w:type="gramStart"/>
            <w:r>
              <w:t>Service  Team</w:t>
            </w:r>
            <w:proofErr w:type="gramEnd"/>
          </w:p>
        </w:tc>
        <w:tc>
          <w:tcPr>
            <w:tcW w:w="2428" w:type="dxa"/>
          </w:tcPr>
          <w:p w14:paraId="0ACA6A7B" w14:textId="77777777" w:rsidR="004D284C" w:rsidRDefault="004D284C" w:rsidP="00E47723">
            <w:pPr>
              <w:pStyle w:val="TableText-Bullet1"/>
            </w:pPr>
            <w:r>
              <w:t>Release Readiness Office</w:t>
            </w:r>
          </w:p>
          <w:p w14:paraId="12639B05" w14:textId="77777777" w:rsidR="004D284C" w:rsidRDefault="004D284C" w:rsidP="00E47723">
            <w:pPr>
              <w:pStyle w:val="TableText-Bullet1"/>
            </w:pPr>
            <w:r>
              <w:t>EPMO CMD</w:t>
            </w:r>
          </w:p>
        </w:tc>
        <w:tc>
          <w:tcPr>
            <w:tcW w:w="2610" w:type="dxa"/>
          </w:tcPr>
          <w:p w14:paraId="123EDA59" w14:textId="77777777" w:rsidR="004D284C" w:rsidRDefault="004D284C" w:rsidP="00E47723">
            <w:pPr>
              <w:pStyle w:val="TableText-Bullet1"/>
            </w:pPr>
            <w:r>
              <w:t>Documentation</w:t>
            </w:r>
          </w:p>
        </w:tc>
        <w:tc>
          <w:tcPr>
            <w:tcW w:w="3055" w:type="dxa"/>
          </w:tcPr>
          <w:p w14:paraId="104B3F68" w14:textId="77777777" w:rsidR="004D284C" w:rsidRDefault="004D284C" w:rsidP="00E47723">
            <w:pPr>
              <w:pStyle w:val="TableText"/>
            </w:pPr>
            <w:r w:rsidRPr="00BB0F1D">
              <w:rPr>
                <w:highlight w:val="yellow"/>
                <w:rPrChange w:id="52" w:author="Department of Veterans Affairs" w:date="2019-09-06T05:16:00Z">
                  <w:rPr/>
                </w:rPrChange>
              </w:rPr>
              <w:t>Service teams tend to source control documentation artifacts only.</w:t>
            </w:r>
          </w:p>
        </w:tc>
      </w:tr>
      <w:tr w:rsidR="004D284C" w14:paraId="7A021154" w14:textId="77777777" w:rsidTr="00E47723">
        <w:trPr>
          <w:cantSplit/>
        </w:trPr>
        <w:tc>
          <w:tcPr>
            <w:tcW w:w="2697" w:type="dxa"/>
          </w:tcPr>
          <w:p w14:paraId="03B33028" w14:textId="77777777" w:rsidR="004D284C" w:rsidRDefault="004D284C" w:rsidP="00E47723">
            <w:pPr>
              <w:pStyle w:val="TableText"/>
            </w:pPr>
            <w:r>
              <w:t>Product</w:t>
            </w:r>
          </w:p>
        </w:tc>
        <w:tc>
          <w:tcPr>
            <w:tcW w:w="2428" w:type="dxa"/>
          </w:tcPr>
          <w:p w14:paraId="0C4B2861" w14:textId="77777777" w:rsidR="004D284C" w:rsidRDefault="004D284C" w:rsidP="00E47723">
            <w:pPr>
              <w:pStyle w:val="TableText-Bullet1"/>
            </w:pPr>
            <w:r>
              <w:t>BIO BIS</w:t>
            </w:r>
          </w:p>
          <w:p w14:paraId="3A58CD68" w14:textId="77777777" w:rsidR="004D284C" w:rsidRDefault="004D284C" w:rsidP="00E47723">
            <w:pPr>
              <w:pStyle w:val="TableText-Bullet1"/>
            </w:pPr>
            <w:r>
              <w:t>EPRS</w:t>
            </w:r>
          </w:p>
          <w:p w14:paraId="7BCCE326" w14:textId="77777777" w:rsidR="004D284C" w:rsidRDefault="004D284C" w:rsidP="00E47723">
            <w:pPr>
              <w:pStyle w:val="TableText-Bullet1"/>
            </w:pPr>
            <w:r>
              <w:t>VDIF</w:t>
            </w:r>
          </w:p>
        </w:tc>
        <w:tc>
          <w:tcPr>
            <w:tcW w:w="2610" w:type="dxa"/>
          </w:tcPr>
          <w:p w14:paraId="7E3316DF" w14:textId="77777777" w:rsidR="004D284C" w:rsidRDefault="004D284C" w:rsidP="00E47723">
            <w:pPr>
              <w:pStyle w:val="TableText-Bullet1"/>
            </w:pPr>
            <w:r>
              <w:t>Documentation</w:t>
            </w:r>
          </w:p>
          <w:p w14:paraId="090162C6" w14:textId="77777777" w:rsidR="004D284C" w:rsidRDefault="004D284C" w:rsidP="00E47723">
            <w:pPr>
              <w:pStyle w:val="TableText-Bullet1"/>
            </w:pPr>
            <w:r>
              <w:t>Source</w:t>
            </w:r>
          </w:p>
        </w:tc>
        <w:tc>
          <w:tcPr>
            <w:tcW w:w="3055" w:type="dxa"/>
          </w:tcPr>
          <w:p w14:paraId="1536FFDA" w14:textId="77777777" w:rsidR="004D284C" w:rsidRDefault="004D284C" w:rsidP="00E47723">
            <w:pPr>
              <w:pStyle w:val="TableText"/>
            </w:pPr>
            <w:r>
              <w:t xml:space="preserve">Repositories based on code base and </w:t>
            </w:r>
            <w:commentRangeStart w:id="53"/>
            <w:r>
              <w:t>architecture</w:t>
            </w:r>
            <w:commentRangeEnd w:id="53"/>
            <w:r w:rsidR="00BB0F1D">
              <w:rPr>
                <w:rStyle w:val="CommentReference"/>
                <w:rFonts w:asciiTheme="minorHAnsi" w:hAnsiTheme="minorHAnsi"/>
                <w:color w:val="auto"/>
              </w:rPr>
              <w:commentReference w:id="53"/>
            </w:r>
            <w:r>
              <w:t>.</w:t>
            </w:r>
          </w:p>
        </w:tc>
      </w:tr>
      <w:tr w:rsidR="004D284C" w14:paraId="5B173E3D" w14:textId="77777777" w:rsidTr="00E47723">
        <w:trPr>
          <w:cantSplit/>
        </w:trPr>
        <w:tc>
          <w:tcPr>
            <w:tcW w:w="2697" w:type="dxa"/>
          </w:tcPr>
          <w:p w14:paraId="3C5FBA21" w14:textId="77777777" w:rsidR="004D284C" w:rsidRDefault="004D284C" w:rsidP="00E47723">
            <w:pPr>
              <w:pStyle w:val="TableText"/>
            </w:pPr>
            <w:r>
              <w:t>Infrastructure-only Product</w:t>
            </w:r>
          </w:p>
        </w:tc>
        <w:tc>
          <w:tcPr>
            <w:tcW w:w="2428" w:type="dxa"/>
          </w:tcPr>
          <w:p w14:paraId="3F744C25" w14:textId="77777777" w:rsidR="004D284C" w:rsidRDefault="004D284C" w:rsidP="00E47723">
            <w:pPr>
              <w:pStyle w:val="TableText-Bullet1"/>
            </w:pPr>
            <w:r>
              <w:t>Example1</w:t>
            </w:r>
          </w:p>
          <w:p w14:paraId="6B99FE35" w14:textId="77777777" w:rsidR="004D284C" w:rsidRDefault="004D284C" w:rsidP="00E47723">
            <w:pPr>
              <w:pStyle w:val="TableText-Bullet1"/>
            </w:pPr>
            <w:r>
              <w:t>Example2</w:t>
            </w:r>
          </w:p>
        </w:tc>
        <w:tc>
          <w:tcPr>
            <w:tcW w:w="2610" w:type="dxa"/>
          </w:tcPr>
          <w:p w14:paraId="0DBA1E22" w14:textId="77777777" w:rsidR="004D284C" w:rsidRDefault="004D284C" w:rsidP="00E47723">
            <w:pPr>
              <w:pStyle w:val="TableText-Bullet1"/>
            </w:pPr>
            <w:r>
              <w:t>Documentation</w:t>
            </w:r>
          </w:p>
          <w:p w14:paraId="3822C0F7" w14:textId="77777777" w:rsidR="004D284C" w:rsidRDefault="004D284C" w:rsidP="00E47723">
            <w:pPr>
              <w:pStyle w:val="TableText-Bullet1"/>
            </w:pPr>
            <w:r>
              <w:t>Infrastructure-specific artifacts</w:t>
            </w:r>
          </w:p>
        </w:tc>
        <w:tc>
          <w:tcPr>
            <w:tcW w:w="3055" w:type="dxa"/>
          </w:tcPr>
          <w:p w14:paraId="28518991" w14:textId="77777777" w:rsidR="004D284C" w:rsidRDefault="004D284C" w:rsidP="00E47723">
            <w:pPr>
              <w:pStyle w:val="TableText"/>
            </w:pPr>
            <w:commentRangeStart w:id="54"/>
            <w:r>
              <w:t>Non-documentation repository(-</w:t>
            </w:r>
            <w:proofErr w:type="spellStart"/>
            <w:r>
              <w:t>ies</w:t>
            </w:r>
            <w:proofErr w:type="spellEnd"/>
            <w:r>
              <w:t>) based on what is being delivered.</w:t>
            </w:r>
            <w:commentRangeEnd w:id="54"/>
            <w:r w:rsidR="00733EF3">
              <w:rPr>
                <w:rStyle w:val="CommentReference"/>
                <w:rFonts w:asciiTheme="minorHAnsi" w:hAnsiTheme="minorHAnsi"/>
                <w:color w:val="auto"/>
              </w:rPr>
              <w:commentReference w:id="54"/>
            </w:r>
          </w:p>
        </w:tc>
      </w:tr>
      <w:tr w:rsidR="004D284C" w14:paraId="39E8CDEA" w14:textId="77777777" w:rsidTr="00E47723">
        <w:trPr>
          <w:cantSplit/>
        </w:trPr>
        <w:tc>
          <w:tcPr>
            <w:tcW w:w="2697" w:type="dxa"/>
          </w:tcPr>
          <w:p w14:paraId="25BB9DB4" w14:textId="77777777" w:rsidR="004D284C" w:rsidRDefault="004D284C" w:rsidP="00E47723">
            <w:pPr>
              <w:pStyle w:val="TableText"/>
            </w:pPr>
            <w:r>
              <w:t>Other</w:t>
            </w:r>
          </w:p>
        </w:tc>
        <w:tc>
          <w:tcPr>
            <w:tcW w:w="2428" w:type="dxa"/>
          </w:tcPr>
          <w:p w14:paraId="299DB951" w14:textId="77777777" w:rsidR="004D284C" w:rsidRDefault="004D284C" w:rsidP="00E47723">
            <w:pPr>
              <w:pStyle w:val="TableText-Bullet1"/>
            </w:pPr>
            <w:r>
              <w:t>Example1</w:t>
            </w:r>
          </w:p>
          <w:p w14:paraId="22DB1160" w14:textId="77777777" w:rsidR="004D284C" w:rsidRDefault="004D284C" w:rsidP="00E47723">
            <w:pPr>
              <w:pStyle w:val="TableText-Bullet1"/>
            </w:pPr>
            <w:r>
              <w:t>Example2</w:t>
            </w:r>
          </w:p>
        </w:tc>
        <w:tc>
          <w:tcPr>
            <w:tcW w:w="2610" w:type="dxa"/>
          </w:tcPr>
          <w:p w14:paraId="49364526" w14:textId="77777777" w:rsidR="004D284C" w:rsidRDefault="004D284C" w:rsidP="00E47723">
            <w:pPr>
              <w:pStyle w:val="TableText-Bullet1"/>
            </w:pPr>
            <w:r>
              <w:t>Documentation</w:t>
            </w:r>
          </w:p>
        </w:tc>
        <w:tc>
          <w:tcPr>
            <w:tcW w:w="3055" w:type="dxa"/>
          </w:tcPr>
          <w:p w14:paraId="4207A243" w14:textId="77777777" w:rsidR="004D284C" w:rsidRDefault="004D284C" w:rsidP="00E47723">
            <w:pPr>
              <w:pStyle w:val="TableText"/>
            </w:pPr>
            <w:commentRangeStart w:id="55"/>
            <w:r>
              <w:t>Repositories based on code base and architecture</w:t>
            </w:r>
            <w:commentRangeEnd w:id="55"/>
            <w:r w:rsidR="00733EF3">
              <w:rPr>
                <w:rStyle w:val="CommentReference"/>
                <w:rFonts w:asciiTheme="minorHAnsi" w:hAnsiTheme="minorHAnsi"/>
                <w:color w:val="auto"/>
              </w:rPr>
              <w:commentReference w:id="55"/>
            </w:r>
            <w:r>
              <w:t>.</w:t>
            </w:r>
          </w:p>
        </w:tc>
      </w:tr>
    </w:tbl>
    <w:p w14:paraId="3330613A" w14:textId="77777777" w:rsidR="003F3673" w:rsidRDefault="003F3673" w:rsidP="002D4217">
      <w:pPr>
        <w:spacing w:after="0" w:line="240" w:lineRule="auto"/>
        <w:rPr>
          <w:rFonts w:ascii="Calibri" w:eastAsia="Calibri" w:hAnsi="Calibri" w:cs="Calibri"/>
          <w:b/>
          <w:bCs/>
          <w:sz w:val="28"/>
          <w:szCs w:val="28"/>
        </w:rPr>
      </w:pPr>
    </w:p>
    <w:p w14:paraId="620EB207" w14:textId="77777777" w:rsidR="00A2700F" w:rsidRDefault="001624FC" w:rsidP="00A2700F">
      <w:pPr>
        <w:pStyle w:val="Heading2"/>
        <w:rPr>
          <w:rFonts w:eastAsia="Calibri"/>
        </w:rPr>
      </w:pPr>
      <w:bookmarkStart w:id="56" w:name="_Toc17102939"/>
      <w:bookmarkStart w:id="57" w:name="_Hlk16148852"/>
      <w:r>
        <w:rPr>
          <w:rFonts w:eastAsia="Calibri"/>
        </w:rPr>
        <w:t xml:space="preserve">Naming Convention: GitHub </w:t>
      </w:r>
      <w:r w:rsidR="00A2700F">
        <w:rPr>
          <w:rFonts w:eastAsia="Calibri"/>
        </w:rPr>
        <w:t>Repository</w:t>
      </w:r>
      <w:bookmarkEnd w:id="56"/>
    </w:p>
    <w:bookmarkEnd w:id="57"/>
    <w:p w14:paraId="68D0AD14" w14:textId="77777777" w:rsidR="00A2700F" w:rsidRDefault="00456C77" w:rsidP="00A2700F">
      <w:pPr>
        <w:ind w:firstLine="720"/>
      </w:pPr>
      <w:r>
        <w:t xml:space="preserve">The names of the repository will be in all lower case and spaces will be substituted with dashes </w:t>
      </w:r>
      <w:proofErr w:type="gramStart"/>
      <w:r>
        <w:t>( “</w:t>
      </w:r>
      <w:proofErr w:type="gramEnd"/>
      <w:r>
        <w:t xml:space="preserve">-“ ). The </w:t>
      </w:r>
      <w:r w:rsidR="00870136">
        <w:t>syntax or repository name pattern is as follows:</w:t>
      </w:r>
    </w:p>
    <w:p w14:paraId="288CBFBE" w14:textId="77777777" w:rsidR="00870136" w:rsidRDefault="00B363D0" w:rsidP="008B000B">
      <w:pPr>
        <w:pStyle w:val="NoSpacing"/>
        <w:ind w:left="720"/>
      </w:pPr>
      <w:r w:rsidRPr="00733EF3">
        <w:rPr>
          <w:highlight w:val="yellow"/>
          <w:rPrChange w:id="58" w:author="Department of Veterans Affairs" w:date="2019-09-06T05:23:00Z">
            <w:rPr/>
          </w:rPrChange>
        </w:rPr>
        <w:t>Product</w:t>
      </w:r>
      <w:r w:rsidR="00870136">
        <w:t xml:space="preserve"> repository</w:t>
      </w:r>
      <w:r w:rsidR="00870136">
        <w:tab/>
      </w:r>
      <w:r w:rsidR="00870136">
        <w:tab/>
      </w:r>
      <w:r>
        <w:tab/>
      </w:r>
      <w:r w:rsidR="00870136" w:rsidRPr="00B04DFB">
        <w:t>&lt;</w:t>
      </w:r>
      <w:r w:rsidR="00870136" w:rsidRPr="00EB6FE6">
        <w:rPr>
          <w:b/>
          <w:color w:val="0000CC"/>
        </w:rPr>
        <w:t>product</w:t>
      </w:r>
      <w:r w:rsidR="00870136" w:rsidRPr="00B04DFB">
        <w:t>&gt;-</w:t>
      </w:r>
      <w:r w:rsidR="00870136" w:rsidRPr="00870136">
        <w:rPr>
          <w:b/>
        </w:rPr>
        <w:t>product</w:t>
      </w:r>
    </w:p>
    <w:p w14:paraId="3AA4AFF2" w14:textId="77777777" w:rsidR="00870136" w:rsidRDefault="00B363D0" w:rsidP="008B000B">
      <w:pPr>
        <w:pStyle w:val="NoSpacing"/>
        <w:ind w:left="720"/>
      </w:pPr>
      <w:r w:rsidRPr="00733EF3">
        <w:rPr>
          <w:highlight w:val="yellow"/>
          <w:rPrChange w:id="59" w:author="Department of Veterans Affairs" w:date="2019-09-06T05:23:00Z">
            <w:rPr/>
          </w:rPrChange>
        </w:rPr>
        <w:t>Code-project</w:t>
      </w:r>
      <w:r w:rsidR="00870136">
        <w:t xml:space="preserve"> repository</w:t>
      </w:r>
      <w:r w:rsidR="00870136">
        <w:tab/>
      </w:r>
      <w:r w:rsidR="00870136">
        <w:tab/>
      </w:r>
      <w:r w:rsidR="00870136">
        <w:tab/>
      </w:r>
      <w:r w:rsidR="00870136" w:rsidRPr="00B04DFB">
        <w:t>&lt;</w:t>
      </w:r>
      <w:r w:rsidR="00870136" w:rsidRPr="00EB6FE6">
        <w:rPr>
          <w:b/>
          <w:color w:val="0000CC"/>
        </w:rPr>
        <w:t>product</w:t>
      </w:r>
      <w:r w:rsidR="00870136" w:rsidRPr="00B04DFB">
        <w:t>&gt;-</w:t>
      </w:r>
      <w:r w:rsidR="00870136">
        <w:t>&lt;component or if there is only one “code”</w:t>
      </w:r>
      <w:r>
        <w:t xml:space="preserve"> or “application”</w:t>
      </w:r>
      <w:r w:rsidR="00870136">
        <w:t>&gt;</w:t>
      </w:r>
    </w:p>
    <w:p w14:paraId="5AFE9B2C" w14:textId="77777777" w:rsidR="00870136" w:rsidRDefault="00870136" w:rsidP="008B000B">
      <w:pPr>
        <w:pStyle w:val="NoSpacing"/>
        <w:ind w:left="720"/>
      </w:pPr>
      <w:r w:rsidRPr="00733EF3">
        <w:rPr>
          <w:highlight w:val="yellow"/>
          <w:rPrChange w:id="60" w:author="Department of Veterans Affairs" w:date="2019-09-06T05:23:00Z">
            <w:rPr/>
          </w:rPrChange>
        </w:rPr>
        <w:t>Infrastructure-only</w:t>
      </w:r>
      <w:r w:rsidRPr="00870136">
        <w:t xml:space="preserve"> </w:t>
      </w:r>
      <w:r>
        <w:t>repository</w:t>
      </w:r>
      <w:r>
        <w:tab/>
      </w:r>
      <w:r>
        <w:tab/>
      </w:r>
      <w:r w:rsidRPr="00B04DFB">
        <w:t>&lt;</w:t>
      </w:r>
      <w:r w:rsidRPr="00EB6FE6">
        <w:rPr>
          <w:b/>
          <w:color w:val="0000CC"/>
        </w:rPr>
        <w:t>product</w:t>
      </w:r>
      <w:r w:rsidRPr="00B04DFB">
        <w:t>&gt;-</w:t>
      </w:r>
      <w:r>
        <w:t>&lt;component or if there is only one “code”&gt;</w:t>
      </w:r>
    </w:p>
    <w:p w14:paraId="7493D307" w14:textId="77777777" w:rsidR="00456C77" w:rsidRDefault="00870136" w:rsidP="00B363D0">
      <w:pPr>
        <w:ind w:firstLine="720"/>
      </w:pPr>
      <w:r>
        <w:br/>
      </w:r>
      <w:r w:rsidR="00B363D0">
        <w:t xml:space="preserve">This is not an exhaustive list and </w:t>
      </w:r>
      <w:r w:rsidR="007C6D96">
        <w:t>project</w:t>
      </w:r>
      <w:ins w:id="61" w:author="Department of Veterans Affairs" w:date="2019-09-06T05:25:00Z">
        <w:r w:rsidR="00733EF3">
          <w:t>s</w:t>
        </w:r>
      </w:ins>
      <w:r w:rsidR="007C6D96">
        <w:t xml:space="preserve"> may have a combination of the above.</w:t>
      </w:r>
    </w:p>
    <w:p w14:paraId="6613B0E5" w14:textId="77777777" w:rsidR="0013473B" w:rsidRDefault="0013473B" w:rsidP="0013473B">
      <w:pPr>
        <w:pStyle w:val="Heading2"/>
        <w:rPr>
          <w:rFonts w:eastAsia="Calibri"/>
        </w:rPr>
      </w:pPr>
      <w:bookmarkStart w:id="62" w:name="_Toc17102940"/>
      <w:r>
        <w:rPr>
          <w:rFonts w:eastAsia="Calibri"/>
        </w:rPr>
        <w:t>Creating a New Repository</w:t>
      </w:r>
      <w:bookmarkEnd w:id="62"/>
    </w:p>
    <w:p w14:paraId="1C763D0D" w14:textId="77777777" w:rsidR="003F3673" w:rsidRPr="00CA5048" w:rsidRDefault="0051723F" w:rsidP="002D4217">
      <w:pPr>
        <w:spacing w:after="0" w:line="240" w:lineRule="auto"/>
        <w:rPr>
          <w:rFonts w:eastAsia="Calibri" w:cstheme="minorHAnsi"/>
          <w:bCs/>
          <w:sz w:val="20"/>
          <w:szCs w:val="20"/>
        </w:rPr>
      </w:pPr>
      <w:r w:rsidRPr="00CA5048">
        <w:rPr>
          <w:rFonts w:eastAsia="Calibri" w:cstheme="minorHAnsi"/>
          <w:bCs/>
          <w:sz w:val="20"/>
          <w:szCs w:val="20"/>
        </w:rPr>
        <w:t xml:space="preserve">Open </w:t>
      </w:r>
      <w:r w:rsidR="00CA5048" w:rsidRPr="00CA5048">
        <w:rPr>
          <w:rFonts w:eastAsia="Calibri" w:cstheme="minorHAnsi"/>
          <w:bCs/>
          <w:sz w:val="20"/>
          <w:szCs w:val="20"/>
        </w:rPr>
        <w:t xml:space="preserve">to the EPMO VA Enterprise GitHub </w:t>
      </w:r>
      <w:hyperlink r:id="rId19" w:history="1">
        <w:r w:rsidR="00CA5048" w:rsidRPr="00CA5048">
          <w:rPr>
            <w:rStyle w:val="Hyperlink"/>
            <w:rFonts w:eastAsia="Calibri" w:cstheme="minorHAnsi"/>
            <w:bCs/>
            <w:sz w:val="20"/>
            <w:szCs w:val="20"/>
          </w:rPr>
          <w:t>https://github.ec.va.gov/EPMO</w:t>
        </w:r>
      </w:hyperlink>
      <w:r w:rsidR="00CA5048" w:rsidRPr="00CA5048">
        <w:rPr>
          <w:rFonts w:eastAsia="Calibri" w:cstheme="minorHAnsi"/>
          <w:bCs/>
          <w:sz w:val="20"/>
          <w:szCs w:val="20"/>
        </w:rPr>
        <w:t xml:space="preserve"> </w:t>
      </w:r>
      <w:r w:rsidR="00B54F71">
        <w:rPr>
          <w:rFonts w:eastAsia="Calibri" w:cstheme="minorHAnsi"/>
          <w:bCs/>
          <w:sz w:val="20"/>
          <w:szCs w:val="20"/>
        </w:rPr>
        <w:t xml:space="preserve">or </w:t>
      </w:r>
      <w:r w:rsidR="00B54F71" w:rsidRPr="00B54F71">
        <w:rPr>
          <w:rFonts w:eastAsia="Calibri" w:cstheme="minorHAnsi"/>
          <w:bCs/>
          <w:sz w:val="20"/>
          <w:szCs w:val="20"/>
        </w:rPr>
        <w:t>https://github.com/department-of-veterans-affairs</w:t>
      </w:r>
    </w:p>
    <w:p w14:paraId="7F10D8DC" w14:textId="77777777" w:rsidR="00CA5048" w:rsidRDefault="00CA5048" w:rsidP="00777D87">
      <w:pPr>
        <w:spacing w:after="60" w:line="240" w:lineRule="auto"/>
        <w:rPr>
          <w:rFonts w:eastAsia="Calibri" w:cstheme="minorHAnsi"/>
          <w:bCs/>
          <w:sz w:val="20"/>
          <w:szCs w:val="20"/>
        </w:rPr>
      </w:pPr>
      <w:r>
        <w:rPr>
          <w:rFonts w:eastAsia="Calibri" w:cstheme="minorHAnsi"/>
          <w:bCs/>
          <w:sz w:val="20"/>
          <w:szCs w:val="20"/>
        </w:rPr>
        <w:t xml:space="preserve">To create a new GitHub repository, in the upper right corner next to your profile icon select the plus button and </w:t>
      </w:r>
      <w:r w:rsidRPr="00CA5048">
        <w:rPr>
          <w:rFonts w:eastAsia="Calibri" w:cstheme="minorHAnsi"/>
          <w:b/>
          <w:bCs/>
          <w:sz w:val="20"/>
          <w:szCs w:val="20"/>
        </w:rPr>
        <w:t>New repository</w:t>
      </w:r>
      <w:r>
        <w:rPr>
          <w:rFonts w:eastAsia="Calibri" w:cstheme="minorHAnsi"/>
          <w:bCs/>
          <w:sz w:val="20"/>
          <w:szCs w:val="20"/>
        </w:rPr>
        <w:t>.</w:t>
      </w:r>
    </w:p>
    <w:p w14:paraId="445C7884" w14:textId="77777777" w:rsidR="00CA5048" w:rsidRDefault="00CA5048" w:rsidP="00777D87">
      <w:pPr>
        <w:spacing w:after="120" w:line="240" w:lineRule="auto"/>
        <w:rPr>
          <w:rFonts w:eastAsia="Calibri" w:cstheme="minorHAnsi"/>
          <w:bCs/>
          <w:sz w:val="20"/>
          <w:szCs w:val="20"/>
        </w:rPr>
      </w:pPr>
      <w:r>
        <w:rPr>
          <w:noProof/>
        </w:rPr>
        <w:drawing>
          <wp:inline distT="0" distB="0" distL="0" distR="0" wp14:anchorId="0765FDA0" wp14:editId="6EBF92B4">
            <wp:extent cx="2787650" cy="803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604" cy="830041"/>
                    </a:xfrm>
                    <a:prstGeom prst="rect">
                      <a:avLst/>
                    </a:prstGeom>
                  </pic:spPr>
                </pic:pic>
              </a:graphicData>
            </a:graphic>
          </wp:inline>
        </w:drawing>
      </w:r>
    </w:p>
    <w:p w14:paraId="2A883EE4" w14:textId="77777777" w:rsidR="00D9354B" w:rsidRPr="00D9354B" w:rsidRDefault="00D9354B" w:rsidP="00D9354B">
      <w:pPr>
        <w:spacing w:after="0" w:line="240" w:lineRule="auto"/>
        <w:rPr>
          <w:rFonts w:eastAsia="Calibri" w:cstheme="minorHAnsi"/>
          <w:bCs/>
          <w:sz w:val="20"/>
          <w:szCs w:val="20"/>
        </w:rPr>
      </w:pPr>
      <w:r w:rsidRPr="00D9354B">
        <w:rPr>
          <w:rFonts w:eastAsia="Calibri" w:cstheme="minorHAnsi"/>
          <w:bCs/>
          <w:sz w:val="20"/>
          <w:szCs w:val="20"/>
        </w:rPr>
        <w:t>The "Create a new repository" wizard opens. Complete or select the following:</w:t>
      </w:r>
    </w:p>
    <w:p w14:paraId="47E169A0" w14:textId="77777777" w:rsidR="001F2B55" w:rsidRPr="001F2B55" w:rsidRDefault="00D9354B" w:rsidP="001F2B55">
      <w:pPr>
        <w:pStyle w:val="ListParagraph"/>
        <w:numPr>
          <w:ilvl w:val="0"/>
          <w:numId w:val="1"/>
        </w:numPr>
        <w:spacing w:after="0" w:line="240" w:lineRule="auto"/>
        <w:rPr>
          <w:rFonts w:eastAsia="Calibri" w:cstheme="minorHAnsi"/>
          <w:bCs/>
          <w:sz w:val="20"/>
          <w:szCs w:val="20"/>
        </w:rPr>
      </w:pPr>
      <w:r w:rsidRPr="001F2B55">
        <w:rPr>
          <w:rFonts w:eastAsia="Calibri" w:cstheme="minorHAnsi"/>
          <w:bCs/>
          <w:sz w:val="20"/>
          <w:szCs w:val="20"/>
        </w:rPr>
        <w:t>Repository template</w:t>
      </w:r>
      <w:r w:rsidR="00046612" w:rsidRPr="001F2B55">
        <w:rPr>
          <w:rFonts w:eastAsia="Calibri" w:cstheme="minorHAnsi"/>
          <w:bCs/>
          <w:sz w:val="20"/>
          <w:szCs w:val="20"/>
        </w:rPr>
        <w:t>:</w:t>
      </w:r>
      <w:r w:rsidR="001F2B55" w:rsidRPr="001F2B55">
        <w:rPr>
          <w:rFonts w:eastAsia="Calibri" w:cstheme="minorHAnsi"/>
          <w:bCs/>
          <w:sz w:val="20"/>
          <w:szCs w:val="20"/>
        </w:rPr>
        <w:t xml:space="preserve"> *Note this feature is not available in </w:t>
      </w:r>
      <w:hyperlink r:id="rId21" w:history="1">
        <w:r w:rsidR="001F2B55" w:rsidRPr="001F2B55">
          <w:rPr>
            <w:rStyle w:val="Hyperlink"/>
            <w:rFonts w:eastAsia="Calibri" w:cstheme="minorHAnsi"/>
            <w:bCs/>
            <w:sz w:val="20"/>
            <w:szCs w:val="20"/>
          </w:rPr>
          <w:t>https://github.ec.va.gov</w:t>
        </w:r>
      </w:hyperlink>
      <w:r w:rsidR="001F2B55" w:rsidRPr="001F2B55">
        <w:rPr>
          <w:rFonts w:eastAsia="Calibri" w:cstheme="minorHAnsi"/>
          <w:bCs/>
          <w:sz w:val="20"/>
          <w:szCs w:val="20"/>
        </w:rPr>
        <w:t xml:space="preserve"> </w:t>
      </w:r>
    </w:p>
    <w:p w14:paraId="2D9DECD4" w14:textId="77777777" w:rsidR="00046612" w:rsidRDefault="00D9354B" w:rsidP="00046612">
      <w:pPr>
        <w:pStyle w:val="ListParagraph"/>
        <w:numPr>
          <w:ilvl w:val="1"/>
          <w:numId w:val="1"/>
        </w:numPr>
        <w:spacing w:after="0" w:line="240" w:lineRule="auto"/>
        <w:rPr>
          <w:rFonts w:eastAsia="Calibri" w:cstheme="minorHAnsi"/>
          <w:bCs/>
          <w:sz w:val="20"/>
          <w:szCs w:val="20"/>
        </w:rPr>
      </w:pPr>
      <w:r w:rsidRPr="00D9354B">
        <w:rPr>
          <w:rFonts w:eastAsia="Calibri" w:cstheme="minorHAnsi"/>
          <w:bCs/>
          <w:sz w:val="20"/>
          <w:szCs w:val="20"/>
        </w:rPr>
        <w:t>No Template</w:t>
      </w:r>
    </w:p>
    <w:p w14:paraId="1E93425B" w14:textId="77777777" w:rsidR="00D9354B" w:rsidRPr="00046612" w:rsidRDefault="00046612" w:rsidP="00046612">
      <w:pPr>
        <w:pStyle w:val="ListParagraph"/>
        <w:numPr>
          <w:ilvl w:val="1"/>
          <w:numId w:val="1"/>
        </w:numPr>
        <w:spacing w:after="0" w:line="240" w:lineRule="auto"/>
        <w:rPr>
          <w:rFonts w:eastAsia="Calibri" w:cstheme="minorHAnsi"/>
          <w:bCs/>
          <w:sz w:val="20"/>
          <w:szCs w:val="20"/>
        </w:rPr>
      </w:pPr>
      <w:r w:rsidRPr="00EB6FE6">
        <w:rPr>
          <w:rFonts w:eastAsia="Calibri" w:cstheme="minorHAnsi"/>
          <w:b/>
          <w:bCs/>
          <w:sz w:val="20"/>
          <w:szCs w:val="20"/>
        </w:rPr>
        <w:t>department-of-veterans-affairs</w:t>
      </w:r>
      <w:r>
        <w:rPr>
          <w:rFonts w:eastAsia="Calibri" w:cstheme="minorHAnsi"/>
          <w:b/>
          <w:bCs/>
          <w:sz w:val="20"/>
          <w:szCs w:val="20"/>
        </w:rPr>
        <w:t>/va-code-project-template</w:t>
      </w:r>
    </w:p>
    <w:p w14:paraId="12655F86" w14:textId="77777777" w:rsidR="00046612" w:rsidRPr="00D9354B" w:rsidRDefault="00046612" w:rsidP="00046612">
      <w:pPr>
        <w:pStyle w:val="ListParagraph"/>
        <w:numPr>
          <w:ilvl w:val="1"/>
          <w:numId w:val="1"/>
        </w:numPr>
        <w:spacing w:after="0" w:line="240" w:lineRule="auto"/>
        <w:rPr>
          <w:rFonts w:eastAsia="Calibri" w:cstheme="minorHAnsi"/>
          <w:bCs/>
          <w:sz w:val="20"/>
          <w:szCs w:val="20"/>
        </w:rPr>
      </w:pPr>
      <w:r w:rsidRPr="00EB6FE6">
        <w:rPr>
          <w:rFonts w:eastAsia="Calibri" w:cstheme="minorHAnsi"/>
          <w:b/>
          <w:bCs/>
          <w:sz w:val="20"/>
          <w:szCs w:val="20"/>
        </w:rPr>
        <w:t>department-of-veterans-affairs</w:t>
      </w:r>
      <w:r>
        <w:rPr>
          <w:rFonts w:eastAsia="Calibri" w:cstheme="minorHAnsi"/>
          <w:b/>
          <w:bCs/>
          <w:sz w:val="20"/>
          <w:szCs w:val="20"/>
        </w:rPr>
        <w:t>/va-product-documentation-template</w:t>
      </w:r>
    </w:p>
    <w:p w14:paraId="560E4F93" w14:textId="77777777" w:rsidR="00046612" w:rsidRDefault="00D9354B" w:rsidP="00D9354B">
      <w:pPr>
        <w:pStyle w:val="ListParagraph"/>
        <w:numPr>
          <w:ilvl w:val="0"/>
          <w:numId w:val="1"/>
        </w:numPr>
        <w:spacing w:after="0" w:line="240" w:lineRule="auto"/>
        <w:rPr>
          <w:rFonts w:eastAsia="Calibri" w:cstheme="minorHAnsi"/>
          <w:bCs/>
          <w:sz w:val="20"/>
          <w:szCs w:val="20"/>
        </w:rPr>
      </w:pPr>
      <w:r w:rsidRPr="00D9354B">
        <w:rPr>
          <w:rFonts w:eastAsia="Calibri" w:cstheme="minorHAnsi"/>
          <w:bCs/>
          <w:sz w:val="20"/>
          <w:szCs w:val="20"/>
        </w:rPr>
        <w:t>Owner</w:t>
      </w:r>
      <w:r w:rsidR="00046612">
        <w:rPr>
          <w:rFonts w:eastAsia="Calibri" w:cstheme="minorHAnsi"/>
          <w:bCs/>
          <w:sz w:val="20"/>
          <w:szCs w:val="20"/>
        </w:rPr>
        <w:t>:</w:t>
      </w:r>
    </w:p>
    <w:p w14:paraId="7E0FA792" w14:textId="77777777" w:rsidR="00046612" w:rsidRDefault="00D9354B" w:rsidP="00046612">
      <w:pPr>
        <w:pStyle w:val="ListParagraph"/>
        <w:numPr>
          <w:ilvl w:val="1"/>
          <w:numId w:val="1"/>
        </w:numPr>
        <w:spacing w:after="0" w:line="240" w:lineRule="auto"/>
        <w:rPr>
          <w:rFonts w:eastAsia="Calibri" w:cstheme="minorHAnsi"/>
          <w:bCs/>
          <w:sz w:val="20"/>
          <w:szCs w:val="20"/>
        </w:rPr>
      </w:pPr>
      <w:r w:rsidRPr="00D9354B">
        <w:rPr>
          <w:rFonts w:eastAsia="Calibri" w:cstheme="minorHAnsi"/>
          <w:bCs/>
          <w:sz w:val="20"/>
          <w:szCs w:val="20"/>
        </w:rPr>
        <w:t xml:space="preserve"> </w:t>
      </w:r>
      <w:r w:rsidRPr="00046612">
        <w:rPr>
          <w:rFonts w:eastAsia="Calibri" w:cstheme="minorHAnsi"/>
          <w:b/>
          <w:bCs/>
          <w:sz w:val="20"/>
          <w:szCs w:val="20"/>
        </w:rPr>
        <w:t>EPMO</w:t>
      </w:r>
    </w:p>
    <w:p w14:paraId="399C7ED4" w14:textId="77777777" w:rsidR="00046612" w:rsidRDefault="00046612" w:rsidP="00046612">
      <w:pPr>
        <w:pStyle w:val="ListParagraph"/>
        <w:numPr>
          <w:ilvl w:val="1"/>
          <w:numId w:val="1"/>
        </w:numPr>
        <w:spacing w:after="0" w:line="240" w:lineRule="auto"/>
        <w:rPr>
          <w:rFonts w:eastAsia="Calibri" w:cstheme="minorHAnsi"/>
          <w:bCs/>
          <w:sz w:val="20"/>
          <w:szCs w:val="20"/>
        </w:rPr>
      </w:pPr>
      <w:r>
        <w:rPr>
          <w:rFonts w:eastAsia="Calibri" w:cstheme="minorHAnsi"/>
          <w:bCs/>
          <w:sz w:val="20"/>
          <w:szCs w:val="20"/>
        </w:rPr>
        <w:t>“</w:t>
      </w:r>
      <w:r w:rsidRPr="00046612">
        <w:rPr>
          <w:rFonts w:eastAsia="Calibri" w:cstheme="minorHAnsi"/>
          <w:b/>
          <w:bCs/>
          <w:sz w:val="20"/>
          <w:szCs w:val="20"/>
        </w:rPr>
        <w:t>department-of-veterans-affairs</w:t>
      </w:r>
      <w:r>
        <w:rPr>
          <w:rFonts w:eastAsia="Calibri" w:cstheme="minorHAnsi"/>
          <w:bCs/>
          <w:sz w:val="20"/>
          <w:szCs w:val="20"/>
        </w:rPr>
        <w:t>”</w:t>
      </w:r>
    </w:p>
    <w:p w14:paraId="43BA6F58" w14:textId="77777777" w:rsidR="00D9354B" w:rsidRPr="00D9354B" w:rsidRDefault="00D9354B" w:rsidP="00046612">
      <w:pPr>
        <w:pStyle w:val="ListParagraph"/>
        <w:numPr>
          <w:ilvl w:val="1"/>
          <w:numId w:val="1"/>
        </w:numPr>
        <w:spacing w:after="0" w:line="240" w:lineRule="auto"/>
        <w:rPr>
          <w:rFonts w:eastAsia="Calibri" w:cstheme="minorHAnsi"/>
          <w:bCs/>
          <w:sz w:val="20"/>
          <w:szCs w:val="20"/>
        </w:rPr>
      </w:pPr>
      <w:r w:rsidRPr="00D9354B">
        <w:rPr>
          <w:rFonts w:eastAsia="Calibri" w:cstheme="minorHAnsi"/>
          <w:bCs/>
          <w:sz w:val="20"/>
          <w:szCs w:val="20"/>
        </w:rPr>
        <w:t xml:space="preserve"> </w:t>
      </w:r>
      <w:r w:rsidR="00046612">
        <w:rPr>
          <w:rFonts w:eastAsia="Calibri" w:cstheme="minorHAnsi"/>
          <w:bCs/>
          <w:sz w:val="20"/>
          <w:szCs w:val="20"/>
        </w:rPr>
        <w:t>If applicable</w:t>
      </w:r>
      <w:r w:rsidRPr="00D9354B">
        <w:rPr>
          <w:rFonts w:eastAsia="Calibri" w:cstheme="minorHAnsi"/>
          <w:bCs/>
          <w:sz w:val="20"/>
          <w:szCs w:val="20"/>
        </w:rPr>
        <w:t xml:space="preserve"> other corresponding </w:t>
      </w:r>
      <w:r w:rsidR="00046612" w:rsidRPr="00046612">
        <w:rPr>
          <w:rFonts w:eastAsia="Calibri" w:cstheme="minorHAnsi"/>
          <w:bCs/>
          <w:sz w:val="20"/>
          <w:szCs w:val="20"/>
        </w:rPr>
        <w:t xml:space="preserve">va </w:t>
      </w:r>
      <w:r w:rsidRPr="00D9354B">
        <w:rPr>
          <w:rFonts w:eastAsia="Calibri" w:cstheme="minorHAnsi"/>
          <w:bCs/>
          <w:sz w:val="20"/>
          <w:szCs w:val="20"/>
        </w:rPr>
        <w:t>organization. Just don't make yourself the owner</w:t>
      </w:r>
    </w:p>
    <w:p w14:paraId="624E651F" w14:textId="77777777" w:rsidR="00D9354B" w:rsidRPr="00D9354B" w:rsidRDefault="00D9354B" w:rsidP="00D9354B">
      <w:pPr>
        <w:pStyle w:val="ListParagraph"/>
        <w:numPr>
          <w:ilvl w:val="0"/>
          <w:numId w:val="1"/>
        </w:numPr>
        <w:spacing w:after="0" w:line="240" w:lineRule="auto"/>
        <w:rPr>
          <w:rFonts w:eastAsia="Calibri" w:cstheme="minorHAnsi"/>
          <w:bCs/>
          <w:sz w:val="20"/>
          <w:szCs w:val="20"/>
        </w:rPr>
      </w:pPr>
      <w:r w:rsidRPr="00D9354B">
        <w:rPr>
          <w:rFonts w:eastAsia="Calibri" w:cstheme="minorHAnsi"/>
          <w:bCs/>
          <w:sz w:val="20"/>
          <w:szCs w:val="20"/>
        </w:rPr>
        <w:t>Repository name = see naming standard document</w:t>
      </w:r>
    </w:p>
    <w:p w14:paraId="748A5483" w14:textId="77777777" w:rsidR="00D9354B" w:rsidRPr="00D9354B" w:rsidRDefault="00D9354B" w:rsidP="00D9354B">
      <w:pPr>
        <w:pStyle w:val="ListParagraph"/>
        <w:numPr>
          <w:ilvl w:val="0"/>
          <w:numId w:val="1"/>
        </w:numPr>
        <w:spacing w:after="0" w:line="240" w:lineRule="auto"/>
        <w:rPr>
          <w:rFonts w:eastAsia="Calibri" w:cstheme="minorHAnsi"/>
          <w:bCs/>
          <w:sz w:val="20"/>
          <w:szCs w:val="20"/>
        </w:rPr>
      </w:pPr>
      <w:r w:rsidRPr="00D9354B">
        <w:rPr>
          <w:rFonts w:eastAsia="Calibri" w:cstheme="minorHAnsi"/>
          <w:bCs/>
          <w:sz w:val="20"/>
          <w:szCs w:val="20"/>
        </w:rPr>
        <w:t>Description = recommend a short (optional) description and ideally a tag which makes this repository and all related repository searchable (include the product acronym).</w:t>
      </w:r>
    </w:p>
    <w:p w14:paraId="79D92843" w14:textId="77777777" w:rsidR="00D9354B" w:rsidRPr="00D9354B" w:rsidRDefault="000F28BF" w:rsidP="00D9354B">
      <w:pPr>
        <w:pStyle w:val="ListParagraph"/>
        <w:numPr>
          <w:ilvl w:val="0"/>
          <w:numId w:val="1"/>
        </w:numPr>
        <w:spacing w:after="0" w:line="240" w:lineRule="auto"/>
        <w:rPr>
          <w:rFonts w:eastAsia="Calibri" w:cstheme="minorHAnsi"/>
          <w:bCs/>
          <w:sz w:val="20"/>
          <w:szCs w:val="20"/>
        </w:rPr>
      </w:pPr>
      <w:r>
        <w:rPr>
          <w:rFonts w:eastAsia="Calibri" w:cstheme="minorHAnsi"/>
          <w:bCs/>
          <w:sz w:val="20"/>
          <w:szCs w:val="20"/>
        </w:rPr>
        <w:t xml:space="preserve">For </w:t>
      </w:r>
      <w:hyperlink r:id="rId22" w:history="1">
        <w:r>
          <w:rPr>
            <w:rStyle w:val="Hyperlink"/>
          </w:rPr>
          <w:t>https://github.ec.va.gov/</w:t>
        </w:r>
      </w:hyperlink>
      <w:r>
        <w:t xml:space="preserve"> </w:t>
      </w:r>
      <w:r w:rsidR="00D9354B" w:rsidRPr="00D9354B">
        <w:rPr>
          <w:rFonts w:eastAsia="Calibri" w:cstheme="minorHAnsi"/>
          <w:bCs/>
          <w:sz w:val="20"/>
          <w:szCs w:val="20"/>
        </w:rPr>
        <w:t xml:space="preserve">Select </w:t>
      </w:r>
      <w:r w:rsidR="00D9354B" w:rsidRPr="000F28BF">
        <w:rPr>
          <w:rFonts w:eastAsia="Calibri" w:cstheme="minorHAnsi"/>
          <w:b/>
          <w:bCs/>
          <w:sz w:val="20"/>
          <w:szCs w:val="20"/>
        </w:rPr>
        <w:t>Public</w:t>
      </w:r>
      <w:r w:rsidR="00D9354B" w:rsidRPr="00D9354B">
        <w:rPr>
          <w:rFonts w:eastAsia="Calibri" w:cstheme="minorHAnsi"/>
          <w:bCs/>
          <w:sz w:val="20"/>
          <w:szCs w:val="20"/>
        </w:rPr>
        <w:t xml:space="preserve"> so anyone can see this repository. You choose who can commit.</w:t>
      </w:r>
      <w:r>
        <w:rPr>
          <w:rFonts w:eastAsia="Calibri" w:cstheme="minorHAnsi"/>
          <w:bCs/>
          <w:sz w:val="20"/>
          <w:szCs w:val="20"/>
        </w:rPr>
        <w:br/>
        <w:t xml:space="preserve">For </w:t>
      </w:r>
      <w:hyperlink r:id="rId23" w:history="1">
        <w:r>
          <w:rPr>
            <w:rStyle w:val="Hyperlink"/>
          </w:rPr>
          <w:t>https://github.com/department-of-veterans-affairs</w:t>
        </w:r>
      </w:hyperlink>
      <w:r>
        <w:t xml:space="preserve"> </w:t>
      </w:r>
      <w:r w:rsidRPr="00D9354B">
        <w:rPr>
          <w:rFonts w:eastAsia="Calibri" w:cstheme="minorHAnsi"/>
          <w:bCs/>
          <w:sz w:val="20"/>
          <w:szCs w:val="20"/>
        </w:rPr>
        <w:t xml:space="preserve">Select </w:t>
      </w:r>
      <w:r w:rsidRPr="000F28BF">
        <w:rPr>
          <w:rFonts w:eastAsia="Calibri" w:cstheme="minorHAnsi"/>
          <w:b/>
          <w:bCs/>
          <w:sz w:val="20"/>
          <w:szCs w:val="20"/>
        </w:rPr>
        <w:t>Private</w:t>
      </w:r>
      <w:r w:rsidRPr="000F28BF">
        <w:rPr>
          <w:rFonts w:eastAsia="Calibri" w:cstheme="minorHAnsi"/>
          <w:bCs/>
          <w:sz w:val="20"/>
          <w:szCs w:val="20"/>
        </w:rPr>
        <w:t xml:space="preserve"> You choose who can see and commit</w:t>
      </w:r>
      <w:r>
        <w:rPr>
          <w:rFonts w:eastAsia="Calibri" w:cstheme="minorHAnsi"/>
          <w:bCs/>
          <w:sz w:val="20"/>
          <w:szCs w:val="20"/>
        </w:rPr>
        <w:t xml:space="preserve"> …</w:t>
      </w:r>
    </w:p>
    <w:p w14:paraId="1AEA8A27" w14:textId="77777777" w:rsidR="00D9354B" w:rsidRPr="00D9354B" w:rsidRDefault="00D9354B" w:rsidP="00D9354B">
      <w:pPr>
        <w:pStyle w:val="ListParagraph"/>
        <w:numPr>
          <w:ilvl w:val="0"/>
          <w:numId w:val="1"/>
        </w:numPr>
        <w:spacing w:after="0" w:line="240" w:lineRule="auto"/>
        <w:rPr>
          <w:rFonts w:eastAsia="Calibri" w:cstheme="minorHAnsi"/>
          <w:bCs/>
          <w:sz w:val="20"/>
          <w:szCs w:val="20"/>
        </w:rPr>
      </w:pPr>
      <w:r w:rsidRPr="00D9354B">
        <w:rPr>
          <w:rFonts w:eastAsia="Calibri" w:cstheme="minorHAnsi"/>
          <w:bCs/>
          <w:sz w:val="20"/>
          <w:szCs w:val="20"/>
        </w:rPr>
        <w:t>Check Initialize this repository with a README. This will let you immediately clone the repository to your computer.</w:t>
      </w:r>
    </w:p>
    <w:p w14:paraId="32C2BEBA" w14:textId="77777777" w:rsidR="00D9354B" w:rsidRPr="00D9354B" w:rsidRDefault="00D9354B" w:rsidP="00D9354B">
      <w:pPr>
        <w:pStyle w:val="ListParagraph"/>
        <w:numPr>
          <w:ilvl w:val="0"/>
          <w:numId w:val="1"/>
        </w:numPr>
        <w:spacing w:after="0" w:line="240" w:lineRule="auto"/>
        <w:rPr>
          <w:rFonts w:eastAsia="Calibri" w:cstheme="minorHAnsi"/>
          <w:bCs/>
          <w:sz w:val="20"/>
          <w:szCs w:val="20"/>
        </w:rPr>
      </w:pPr>
      <w:r w:rsidRPr="00D9354B">
        <w:rPr>
          <w:rFonts w:eastAsia="Calibri" w:cstheme="minorHAnsi"/>
          <w:bCs/>
          <w:sz w:val="20"/>
          <w:szCs w:val="20"/>
        </w:rPr>
        <w:t>Leave "</w:t>
      </w:r>
      <w:proofErr w:type="gramStart"/>
      <w:r w:rsidRPr="00D9354B">
        <w:rPr>
          <w:rFonts w:eastAsia="Calibri" w:cstheme="minorHAnsi"/>
          <w:bCs/>
          <w:sz w:val="20"/>
          <w:szCs w:val="20"/>
        </w:rPr>
        <w:t>Add .gitignore</w:t>
      </w:r>
      <w:proofErr w:type="gramEnd"/>
      <w:r w:rsidRPr="00D9354B">
        <w:rPr>
          <w:rFonts w:eastAsia="Calibri" w:cstheme="minorHAnsi"/>
          <w:bCs/>
          <w:sz w:val="20"/>
          <w:szCs w:val="20"/>
        </w:rPr>
        <w:t xml:space="preserve"> </w:t>
      </w:r>
      <w:r w:rsidRPr="00D9354B">
        <w:rPr>
          <w:rFonts w:eastAsia="Calibri" w:cstheme="minorHAnsi"/>
          <w:b/>
          <w:bCs/>
          <w:sz w:val="20"/>
          <w:szCs w:val="20"/>
        </w:rPr>
        <w:t>None</w:t>
      </w:r>
      <w:r w:rsidRPr="00D9354B">
        <w:rPr>
          <w:rFonts w:eastAsia="Calibri" w:cstheme="minorHAnsi"/>
          <w:bCs/>
          <w:sz w:val="20"/>
          <w:szCs w:val="20"/>
        </w:rPr>
        <w:t>"</w:t>
      </w:r>
    </w:p>
    <w:p w14:paraId="741BC720" w14:textId="77777777" w:rsidR="00D9354B" w:rsidRPr="00D9354B" w:rsidRDefault="00D9354B" w:rsidP="00D9354B">
      <w:pPr>
        <w:pStyle w:val="ListParagraph"/>
        <w:numPr>
          <w:ilvl w:val="0"/>
          <w:numId w:val="1"/>
        </w:numPr>
        <w:spacing w:after="0" w:line="240" w:lineRule="auto"/>
        <w:rPr>
          <w:rFonts w:eastAsia="Calibri" w:cstheme="minorHAnsi"/>
          <w:bCs/>
          <w:sz w:val="20"/>
          <w:szCs w:val="20"/>
        </w:rPr>
      </w:pPr>
      <w:r w:rsidRPr="00D9354B">
        <w:rPr>
          <w:rFonts w:eastAsia="Calibri" w:cstheme="minorHAnsi"/>
          <w:bCs/>
          <w:sz w:val="20"/>
          <w:szCs w:val="20"/>
        </w:rPr>
        <w:t xml:space="preserve">Leave "Add a license </w:t>
      </w:r>
      <w:r w:rsidRPr="00D9354B">
        <w:rPr>
          <w:rFonts w:eastAsia="Calibri" w:cstheme="minorHAnsi"/>
          <w:b/>
          <w:bCs/>
          <w:sz w:val="20"/>
          <w:szCs w:val="20"/>
        </w:rPr>
        <w:t>None</w:t>
      </w:r>
      <w:r w:rsidRPr="00D9354B">
        <w:rPr>
          <w:rFonts w:eastAsia="Calibri" w:cstheme="minorHAnsi"/>
          <w:bCs/>
          <w:sz w:val="20"/>
          <w:szCs w:val="20"/>
        </w:rPr>
        <w:t>"</w:t>
      </w:r>
    </w:p>
    <w:p w14:paraId="68B3037E" w14:textId="77777777" w:rsidR="00F54341" w:rsidRPr="00D9354B" w:rsidRDefault="00D9354B" w:rsidP="00D9354B">
      <w:pPr>
        <w:pStyle w:val="ListParagraph"/>
        <w:numPr>
          <w:ilvl w:val="0"/>
          <w:numId w:val="1"/>
        </w:numPr>
        <w:spacing w:after="0" w:line="240" w:lineRule="auto"/>
        <w:rPr>
          <w:rFonts w:eastAsia="Calibri" w:cstheme="minorHAnsi"/>
          <w:bCs/>
          <w:sz w:val="20"/>
          <w:szCs w:val="20"/>
        </w:rPr>
      </w:pPr>
      <w:r w:rsidRPr="00D9354B">
        <w:rPr>
          <w:rFonts w:eastAsia="Calibri" w:cstheme="minorHAnsi"/>
          <w:bCs/>
          <w:sz w:val="20"/>
          <w:szCs w:val="20"/>
        </w:rPr>
        <w:t>Select Create repository</w:t>
      </w:r>
    </w:p>
    <w:p w14:paraId="3699F621" w14:textId="77777777" w:rsidR="00F54341" w:rsidRDefault="00F54341" w:rsidP="00D9354B">
      <w:pPr>
        <w:spacing w:after="0" w:line="240" w:lineRule="auto"/>
        <w:jc w:val="center"/>
        <w:rPr>
          <w:rFonts w:eastAsia="Calibri" w:cstheme="minorHAnsi"/>
          <w:bCs/>
          <w:sz w:val="20"/>
          <w:szCs w:val="20"/>
        </w:rPr>
      </w:pPr>
      <w:r>
        <w:rPr>
          <w:noProof/>
        </w:rPr>
        <w:lastRenderedPageBreak/>
        <w:drawing>
          <wp:inline distT="0" distB="0" distL="0" distR="0" wp14:anchorId="466BEA58" wp14:editId="3509FBA0">
            <wp:extent cx="2845612" cy="406970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4125" cy="4181988"/>
                    </a:xfrm>
                    <a:prstGeom prst="rect">
                      <a:avLst/>
                    </a:prstGeom>
                  </pic:spPr>
                </pic:pic>
              </a:graphicData>
            </a:graphic>
          </wp:inline>
        </w:drawing>
      </w:r>
    </w:p>
    <w:p w14:paraId="4B842568" w14:textId="77777777" w:rsidR="002D4217" w:rsidRPr="00CA5048" w:rsidRDefault="0013473B" w:rsidP="0013473B">
      <w:pPr>
        <w:pStyle w:val="Heading2"/>
        <w:rPr>
          <w:rFonts w:eastAsia="Calibri"/>
        </w:rPr>
      </w:pPr>
      <w:bookmarkStart w:id="63" w:name="_Toc17102941"/>
      <w:r>
        <w:rPr>
          <w:rFonts w:eastAsia="Calibri"/>
        </w:rPr>
        <w:t>Configuring R</w:t>
      </w:r>
      <w:r w:rsidR="002D4217" w:rsidRPr="00CA5048">
        <w:rPr>
          <w:rFonts w:eastAsia="Calibri"/>
        </w:rPr>
        <w:t xml:space="preserve">epository </w:t>
      </w:r>
      <w:r>
        <w:rPr>
          <w:rFonts w:eastAsia="Calibri"/>
        </w:rPr>
        <w:t>S</w:t>
      </w:r>
      <w:r w:rsidR="002D4217" w:rsidRPr="00CA5048">
        <w:rPr>
          <w:rFonts w:eastAsia="Calibri"/>
        </w:rPr>
        <w:t>ettings</w:t>
      </w:r>
      <w:bookmarkEnd w:id="63"/>
    </w:p>
    <w:p w14:paraId="279BE352" w14:textId="77777777" w:rsidR="00F14767" w:rsidRDefault="00A2000F" w:rsidP="00777D87">
      <w:pPr>
        <w:pStyle w:val="NoSpacing"/>
      </w:pPr>
      <w:r>
        <w:t>As per the VA standards the GitHub repository requires additional configuration.</w:t>
      </w:r>
    </w:p>
    <w:p w14:paraId="226C80C8" w14:textId="77777777" w:rsidR="00EE4BCF" w:rsidRDefault="00F14767" w:rsidP="00F14767">
      <w:pPr>
        <w:pStyle w:val="ListParagraph"/>
        <w:numPr>
          <w:ilvl w:val="0"/>
          <w:numId w:val="13"/>
        </w:numPr>
      </w:pPr>
      <w:r>
        <w:t>S</w:t>
      </w:r>
      <w:r w:rsidR="00A2000F">
        <w:t xml:space="preserve">elect the </w:t>
      </w:r>
      <w:r w:rsidR="00A2000F" w:rsidRPr="00F14767">
        <w:rPr>
          <w:b/>
        </w:rPr>
        <w:t>Settings</w:t>
      </w:r>
      <w:r w:rsidR="00A2000F">
        <w:t xml:space="preserve"> tab o</w:t>
      </w:r>
      <w:r w:rsidR="00FE22D3">
        <w:t xml:space="preserve">f the </w:t>
      </w:r>
      <w:r>
        <w:t>repository’s</w:t>
      </w:r>
      <w:r w:rsidR="00A2000F">
        <w:t xml:space="preserve"> main </w:t>
      </w:r>
      <w:r w:rsidR="00FE22D3">
        <w:t>header bar</w:t>
      </w:r>
    </w:p>
    <w:p w14:paraId="379530C7" w14:textId="77777777" w:rsidR="00EE4BCF" w:rsidRPr="00EE4BCF" w:rsidRDefault="00EE4BCF" w:rsidP="00647EC9">
      <w:pPr>
        <w:jc w:val="center"/>
      </w:pPr>
      <w:r>
        <w:rPr>
          <w:noProof/>
        </w:rPr>
        <w:drawing>
          <wp:inline distT="0" distB="0" distL="0" distR="0" wp14:anchorId="5B06F1CE" wp14:editId="34774D05">
            <wp:extent cx="3091522" cy="98470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4900" cy="1001709"/>
                    </a:xfrm>
                    <a:prstGeom prst="rect">
                      <a:avLst/>
                    </a:prstGeom>
                  </pic:spPr>
                </pic:pic>
              </a:graphicData>
            </a:graphic>
          </wp:inline>
        </w:drawing>
      </w:r>
    </w:p>
    <w:p w14:paraId="717D1E01" w14:textId="77777777" w:rsidR="00F14767" w:rsidRDefault="00F14767" w:rsidP="00F14767">
      <w:pPr>
        <w:pStyle w:val="Heading3"/>
      </w:pPr>
      <w:bookmarkStart w:id="64" w:name="_Toc17102942"/>
      <w:r>
        <w:t>Repository’s Options</w:t>
      </w:r>
      <w:bookmarkEnd w:id="64"/>
    </w:p>
    <w:p w14:paraId="67F4F2CA" w14:textId="77777777" w:rsidR="00644638" w:rsidRDefault="00644638" w:rsidP="009F19F1">
      <w:pPr>
        <w:pStyle w:val="NoSpacing"/>
      </w:pPr>
      <w:r>
        <w:t xml:space="preserve">Select the </w:t>
      </w:r>
      <w:r w:rsidRPr="00644638">
        <w:rPr>
          <w:b/>
        </w:rPr>
        <w:t>Options</w:t>
      </w:r>
      <w:r>
        <w:t xml:space="preserve"> section from the left pane</w:t>
      </w:r>
    </w:p>
    <w:p w14:paraId="3B1314E9" w14:textId="77777777" w:rsidR="009F19F1" w:rsidRDefault="00F14767" w:rsidP="009F19F1">
      <w:pPr>
        <w:pStyle w:val="NoSpacing"/>
      </w:pPr>
      <w:r>
        <w:t xml:space="preserve">Select the following </w:t>
      </w:r>
      <w:r w:rsidR="009F19F1">
        <w:t>Features</w:t>
      </w:r>
    </w:p>
    <w:p w14:paraId="66160D34" w14:textId="77777777" w:rsidR="009F19F1" w:rsidRDefault="009F19F1" w:rsidP="009F19F1">
      <w:pPr>
        <w:pStyle w:val="NoSpacing"/>
        <w:numPr>
          <w:ilvl w:val="0"/>
          <w:numId w:val="8"/>
        </w:numPr>
      </w:pPr>
      <w:r>
        <w:t xml:space="preserve">Wikis </w:t>
      </w:r>
    </w:p>
    <w:p w14:paraId="77056691" w14:textId="77777777" w:rsidR="009F19F1" w:rsidRDefault="009F19F1" w:rsidP="009F19F1">
      <w:pPr>
        <w:pStyle w:val="NoSpacing"/>
        <w:numPr>
          <w:ilvl w:val="0"/>
          <w:numId w:val="8"/>
        </w:numPr>
      </w:pPr>
      <w:r>
        <w:t>Restrict editing to users in teams with push access only</w:t>
      </w:r>
    </w:p>
    <w:p w14:paraId="253CD159" w14:textId="77777777" w:rsidR="009F19F1" w:rsidRDefault="009F19F1" w:rsidP="009F19F1">
      <w:pPr>
        <w:pStyle w:val="NoSpacing"/>
        <w:numPr>
          <w:ilvl w:val="0"/>
          <w:numId w:val="8"/>
        </w:numPr>
      </w:pPr>
      <w:r>
        <w:t xml:space="preserve">Issues </w:t>
      </w:r>
    </w:p>
    <w:p w14:paraId="293802CC" w14:textId="77777777" w:rsidR="009F19F1" w:rsidRDefault="009F19F1" w:rsidP="009F19F1">
      <w:pPr>
        <w:pStyle w:val="NoSpacing"/>
        <w:numPr>
          <w:ilvl w:val="0"/>
          <w:numId w:val="8"/>
        </w:numPr>
      </w:pPr>
      <w:r>
        <w:t>Projects</w:t>
      </w:r>
    </w:p>
    <w:p w14:paraId="64D0202D" w14:textId="77777777" w:rsidR="009F19F1" w:rsidRDefault="00F14767" w:rsidP="009F19F1">
      <w:pPr>
        <w:pStyle w:val="NoSpacing"/>
      </w:pPr>
      <w:r>
        <w:t xml:space="preserve">Select the following </w:t>
      </w:r>
      <w:r w:rsidR="009F19F1">
        <w:t>Merge Buttons</w:t>
      </w:r>
    </w:p>
    <w:p w14:paraId="1F6F56E9" w14:textId="77777777" w:rsidR="009F19F1" w:rsidRDefault="009F19F1" w:rsidP="009F19F1">
      <w:pPr>
        <w:pStyle w:val="NoSpacing"/>
        <w:numPr>
          <w:ilvl w:val="0"/>
          <w:numId w:val="8"/>
        </w:numPr>
      </w:pPr>
      <w:r>
        <w:t xml:space="preserve">Allow merge commits  </w:t>
      </w:r>
    </w:p>
    <w:p w14:paraId="0D65E617" w14:textId="77777777" w:rsidR="009F19F1" w:rsidRDefault="009F19F1" w:rsidP="009F19F1">
      <w:pPr>
        <w:pStyle w:val="NoSpacing"/>
        <w:numPr>
          <w:ilvl w:val="0"/>
          <w:numId w:val="8"/>
        </w:numPr>
      </w:pPr>
      <w:r>
        <w:t>Allow squash merging</w:t>
      </w:r>
    </w:p>
    <w:p w14:paraId="1938B1BC" w14:textId="77777777" w:rsidR="009F19F1" w:rsidRDefault="009F19F1" w:rsidP="009F19F1">
      <w:pPr>
        <w:pStyle w:val="NoSpacing"/>
        <w:numPr>
          <w:ilvl w:val="0"/>
          <w:numId w:val="8"/>
        </w:numPr>
      </w:pPr>
      <w:r>
        <w:t>Allow rebase merging</w:t>
      </w:r>
    </w:p>
    <w:p w14:paraId="2F0747AC" w14:textId="77777777" w:rsidR="009F19F1" w:rsidRDefault="009F19F1" w:rsidP="009F19F1">
      <w:pPr>
        <w:pStyle w:val="NoSpacing"/>
      </w:pPr>
      <w:r>
        <w:t>GitHub Pages</w:t>
      </w:r>
    </w:p>
    <w:p w14:paraId="45556B2C" w14:textId="77777777" w:rsidR="009F19F1" w:rsidRDefault="009F19F1" w:rsidP="009F19F1">
      <w:pPr>
        <w:pStyle w:val="NoSpacing"/>
        <w:numPr>
          <w:ilvl w:val="0"/>
          <w:numId w:val="8"/>
        </w:numPr>
      </w:pPr>
      <w:r>
        <w:t xml:space="preserve">Source </w:t>
      </w:r>
      <w:r w:rsidRPr="009F19F1">
        <w:rPr>
          <w:b/>
        </w:rPr>
        <w:t>None</w:t>
      </w:r>
    </w:p>
    <w:p w14:paraId="78FD6114" w14:textId="77777777" w:rsidR="00EE4BCF" w:rsidRPr="004E45F3" w:rsidRDefault="009F19F1" w:rsidP="009F19F1">
      <w:pPr>
        <w:pStyle w:val="NoSpacing"/>
        <w:numPr>
          <w:ilvl w:val="0"/>
          <w:numId w:val="8"/>
        </w:numPr>
        <w:rPr>
          <w:rFonts w:eastAsiaTheme="minorHAnsi"/>
        </w:rPr>
      </w:pPr>
      <w:r>
        <w:t xml:space="preserve">Automatic page generator </w:t>
      </w:r>
      <w:r w:rsidRPr="009F19F1">
        <w:rPr>
          <w:b/>
        </w:rPr>
        <w:t>Launch automatic page generator</w:t>
      </w:r>
    </w:p>
    <w:p w14:paraId="2B824443" w14:textId="77777777" w:rsidR="004E45F3" w:rsidRPr="004E45F3" w:rsidRDefault="004E45F3" w:rsidP="004E45F3">
      <w:pPr>
        <w:pStyle w:val="Note2"/>
        <w:ind w:left="360" w:firstLine="0"/>
        <w:rPr>
          <w:rFonts w:cstheme="minorHAnsi"/>
          <w:b/>
          <w:bCs/>
        </w:rPr>
      </w:pPr>
      <w:r w:rsidRPr="004E45F3">
        <w:rPr>
          <w:rStyle w:val="Strong"/>
          <w:rFonts w:cstheme="minorHAnsi"/>
        </w:rPr>
        <w:lastRenderedPageBreak/>
        <w:t xml:space="preserve">Caution: </w:t>
      </w:r>
      <w:r w:rsidRPr="004E45F3">
        <w:rPr>
          <w:rStyle w:val="Strong"/>
          <w:rFonts w:cstheme="minorHAnsi"/>
          <w:b w:val="0"/>
        </w:rPr>
        <w:t>Option only available in</w:t>
      </w:r>
      <w:r>
        <w:rPr>
          <w:rStyle w:val="Strong"/>
          <w:rFonts w:cstheme="minorHAnsi"/>
        </w:rPr>
        <w:t xml:space="preserve"> </w:t>
      </w:r>
      <w:hyperlink r:id="rId26" w:history="1">
        <w:r w:rsidRPr="00C0745A">
          <w:rPr>
            <w:rStyle w:val="Hyperlink"/>
            <w:rFonts w:cstheme="minorHAnsi"/>
          </w:rPr>
          <w:t>https://github.ec.va.gov/EPMO</w:t>
        </w:r>
      </w:hyperlink>
      <w:r>
        <w:rPr>
          <w:rStyle w:val="Strong"/>
          <w:rFonts w:cstheme="minorHAnsi"/>
        </w:rPr>
        <w:t xml:space="preserve"> </w:t>
      </w:r>
      <w:r w:rsidRPr="004E45F3">
        <w:rPr>
          <w:rStyle w:val="Strong"/>
          <w:rFonts w:cstheme="minorHAnsi"/>
          <w:b w:val="0"/>
        </w:rPr>
        <w:t xml:space="preserve">This repository is </w:t>
      </w:r>
      <w:proofErr w:type="gramStart"/>
      <w:r w:rsidRPr="004E45F3">
        <w:rPr>
          <w:rStyle w:val="Strong"/>
          <w:rFonts w:cstheme="minorHAnsi"/>
          <w:b w:val="0"/>
        </w:rPr>
        <w:t>private</w:t>
      </w:r>
      <w:proofErr w:type="gramEnd"/>
      <w:r w:rsidRPr="004E45F3">
        <w:rPr>
          <w:rStyle w:val="Strong"/>
          <w:rFonts w:cstheme="minorHAnsi"/>
          <w:b w:val="0"/>
        </w:rPr>
        <w:t xml:space="preserve"> but the published site will be public.  Git</w:t>
      </w:r>
      <w:r w:rsidR="00236F6F">
        <w:rPr>
          <w:rStyle w:val="Strong"/>
          <w:rFonts w:cstheme="minorHAnsi"/>
          <w:b w:val="0"/>
        </w:rPr>
        <w:t>H</w:t>
      </w:r>
      <w:r w:rsidRPr="004E45F3">
        <w:rPr>
          <w:rStyle w:val="Strong"/>
          <w:rFonts w:cstheme="minorHAnsi"/>
          <w:b w:val="0"/>
        </w:rPr>
        <w:t xml:space="preserve">ub pages is currently disabled.  Select a source below to enable GitHub Pages for this repository. </w:t>
      </w:r>
      <w:hyperlink r:id="rId27" w:history="1">
        <w:r w:rsidRPr="00236F6F">
          <w:rPr>
            <w:rStyle w:val="Hyperlink"/>
            <w:rFonts w:cstheme="minorHAnsi"/>
          </w:rPr>
          <w:t>Learn more</w:t>
        </w:r>
      </w:hyperlink>
    </w:p>
    <w:p w14:paraId="3F818BE4" w14:textId="77777777" w:rsidR="00F14767" w:rsidRPr="00EE4BCF" w:rsidRDefault="00F14767" w:rsidP="00647EC9">
      <w:pPr>
        <w:pStyle w:val="NoSpacing"/>
        <w:jc w:val="center"/>
        <w:rPr>
          <w:rFonts w:eastAsiaTheme="minorHAnsi"/>
        </w:rPr>
      </w:pPr>
      <w:r>
        <w:rPr>
          <w:noProof/>
        </w:rPr>
        <w:drawing>
          <wp:inline distT="0" distB="0" distL="0" distR="0" wp14:anchorId="5FD282D8" wp14:editId="29F283FE">
            <wp:extent cx="2817206" cy="6264322"/>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5453" cy="6304896"/>
                    </a:xfrm>
                    <a:prstGeom prst="rect">
                      <a:avLst/>
                    </a:prstGeom>
                  </pic:spPr>
                </pic:pic>
              </a:graphicData>
            </a:graphic>
          </wp:inline>
        </w:drawing>
      </w:r>
    </w:p>
    <w:p w14:paraId="67E08397" w14:textId="77777777" w:rsidR="009E1ADD" w:rsidRDefault="009E1ADD" w:rsidP="009E1ADD">
      <w:pPr>
        <w:pStyle w:val="Heading3"/>
        <w:rPr>
          <w:rFonts w:eastAsia="Calibri"/>
        </w:rPr>
      </w:pPr>
      <w:bookmarkStart w:id="65" w:name="_Toc17102943"/>
      <w:r w:rsidRPr="009E1ADD">
        <w:rPr>
          <w:rFonts w:eastAsia="Calibri"/>
        </w:rPr>
        <w:t>Collaborators &amp; teams</w:t>
      </w:r>
      <w:bookmarkEnd w:id="65"/>
    </w:p>
    <w:p w14:paraId="2B2528ED" w14:textId="77777777" w:rsidR="009E1ADD" w:rsidRDefault="00815C07" w:rsidP="00777D87">
      <w:pPr>
        <w:pStyle w:val="NoSpacing"/>
      </w:pPr>
      <w:r>
        <w:t>The teams created must now be associated to the specific repository with designated permissions.</w:t>
      </w:r>
    </w:p>
    <w:p w14:paraId="4B9FC33F" w14:textId="77777777" w:rsidR="00644638" w:rsidRDefault="00644638" w:rsidP="00A910CC">
      <w:pPr>
        <w:pStyle w:val="NoSpacing"/>
        <w:numPr>
          <w:ilvl w:val="0"/>
          <w:numId w:val="15"/>
        </w:numPr>
      </w:pPr>
      <w:r>
        <w:t xml:space="preserve">Select the </w:t>
      </w:r>
      <w:r w:rsidRPr="00644638">
        <w:rPr>
          <w:b/>
        </w:rPr>
        <w:t xml:space="preserve">Collaborators &amp; </w:t>
      </w:r>
      <w:proofErr w:type="gramStart"/>
      <w:r w:rsidRPr="00644638">
        <w:rPr>
          <w:b/>
        </w:rPr>
        <w:t>teams</w:t>
      </w:r>
      <w:proofErr w:type="gramEnd"/>
      <w:r>
        <w:t xml:space="preserve"> section from the left pane</w:t>
      </w:r>
    </w:p>
    <w:p w14:paraId="4B1215BD" w14:textId="77777777" w:rsidR="00644638" w:rsidRDefault="00644638" w:rsidP="00A910CC">
      <w:pPr>
        <w:pStyle w:val="NoSpacing"/>
        <w:numPr>
          <w:ilvl w:val="0"/>
          <w:numId w:val="15"/>
        </w:numPr>
      </w:pPr>
      <w:r>
        <w:t xml:space="preserve">Select </w:t>
      </w:r>
      <w:r w:rsidRPr="00A910CC">
        <w:rPr>
          <w:b/>
        </w:rPr>
        <w:t>Add</w:t>
      </w:r>
      <w:r>
        <w:t xml:space="preserve"> a team and type in the name of the team (partial search results are displayed to pick from)</w:t>
      </w:r>
    </w:p>
    <w:p w14:paraId="0FD8C2F0" w14:textId="77777777" w:rsidR="00A910CC" w:rsidRDefault="00A910CC" w:rsidP="00A910CC">
      <w:pPr>
        <w:pStyle w:val="NoSpacing"/>
        <w:numPr>
          <w:ilvl w:val="0"/>
          <w:numId w:val="15"/>
        </w:numPr>
      </w:pPr>
      <w:r>
        <w:t>Once added the permission level buttons will display</w:t>
      </w:r>
    </w:p>
    <w:p w14:paraId="09BB2B69" w14:textId="77777777" w:rsidR="00A910CC" w:rsidRDefault="00A910CC" w:rsidP="00A910CC">
      <w:pPr>
        <w:pStyle w:val="NoSpacing"/>
        <w:numPr>
          <w:ilvl w:val="0"/>
          <w:numId w:val="15"/>
        </w:numPr>
        <w:spacing w:after="120"/>
      </w:pPr>
      <w:r>
        <w:t xml:space="preserve">Select either </w:t>
      </w:r>
      <w:r w:rsidRPr="00A910CC">
        <w:rPr>
          <w:b/>
        </w:rPr>
        <w:t>Admin</w:t>
      </w:r>
      <w:r>
        <w:t xml:space="preserve">, </w:t>
      </w:r>
      <w:r w:rsidRPr="00A910CC">
        <w:rPr>
          <w:b/>
        </w:rPr>
        <w:t>Write</w:t>
      </w:r>
      <w:r>
        <w:t xml:space="preserve"> or </w:t>
      </w:r>
      <w:r w:rsidRPr="00A910CC">
        <w:rPr>
          <w:b/>
        </w:rPr>
        <w:t>Read</w:t>
      </w:r>
      <w:r>
        <w:t>. (Teams with “Read” permission cannot be associated to a branch rule)</w:t>
      </w:r>
    </w:p>
    <w:p w14:paraId="6C7D13CA" w14:textId="77777777" w:rsidR="00A910CC" w:rsidRDefault="00A910CC" w:rsidP="00A910CC">
      <w:pPr>
        <w:pStyle w:val="NoSpacing"/>
        <w:spacing w:after="120"/>
      </w:pPr>
      <w:r>
        <w:t>Repeat for every associated team created for the repository</w:t>
      </w:r>
    </w:p>
    <w:p w14:paraId="156D1283" w14:textId="77777777" w:rsidR="00DB6D40" w:rsidRPr="009E1ADD" w:rsidRDefault="00DB6D40" w:rsidP="00647EC9">
      <w:pPr>
        <w:ind w:left="720"/>
        <w:jc w:val="center"/>
      </w:pPr>
      <w:r>
        <w:rPr>
          <w:noProof/>
        </w:rPr>
        <w:lastRenderedPageBreak/>
        <w:drawing>
          <wp:inline distT="0" distB="0" distL="0" distR="0" wp14:anchorId="57BE73D9" wp14:editId="406F3E19">
            <wp:extent cx="3105397" cy="246936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21794" cy="2482404"/>
                    </a:xfrm>
                    <a:prstGeom prst="rect">
                      <a:avLst/>
                    </a:prstGeom>
                  </pic:spPr>
                </pic:pic>
              </a:graphicData>
            </a:graphic>
          </wp:inline>
        </w:drawing>
      </w:r>
    </w:p>
    <w:p w14:paraId="146BF53F" w14:textId="77777777" w:rsidR="00DF5A68" w:rsidRDefault="00DF5A68" w:rsidP="00DF5A68">
      <w:pPr>
        <w:pStyle w:val="Heading2"/>
        <w:rPr>
          <w:rFonts w:eastAsia="Calibri"/>
        </w:rPr>
      </w:pPr>
      <w:bookmarkStart w:id="66" w:name="_Toc17102944"/>
      <w:r>
        <w:rPr>
          <w:rFonts w:eastAsia="Calibri"/>
        </w:rPr>
        <w:t>Branching</w:t>
      </w:r>
      <w:bookmarkEnd w:id="66"/>
    </w:p>
    <w:p w14:paraId="0CAC3A92" w14:textId="77777777" w:rsidR="00DF5A68" w:rsidRDefault="00DF5A68" w:rsidP="00DF5A68">
      <w:r>
        <w:t>From the repository settings screen the user can create an manage the master and subsequent branches. The VA has implemented a basis for branching strategy that most repositories will need to deploy.</w:t>
      </w:r>
    </w:p>
    <w:p w14:paraId="464FADDC" w14:textId="77777777" w:rsidR="00DF5A68" w:rsidRDefault="00DF5A68" w:rsidP="00DF5A68">
      <w:pPr>
        <w:pStyle w:val="Heading3"/>
      </w:pPr>
      <w:bookmarkStart w:id="67" w:name="_Toc17102945"/>
      <w:r>
        <w:t>Branch strategy</w:t>
      </w:r>
      <w:bookmarkEnd w:id="67"/>
    </w:p>
    <w:p w14:paraId="79CD9AF3" w14:textId="77777777" w:rsidR="003534A7" w:rsidRPr="003534A7" w:rsidRDefault="003534A7" w:rsidP="003534A7">
      <w:pPr>
        <w:pStyle w:val="Heading4"/>
        <w:rPr>
          <w:b/>
        </w:rPr>
      </w:pPr>
      <w:r w:rsidRPr="006A462C">
        <w:rPr>
          <w:b/>
          <w:highlight w:val="yellow"/>
          <w:rPrChange w:id="68" w:author="Department of Veterans Affairs" w:date="2019-09-06T05:32:00Z">
            <w:rPr>
              <w:b/>
            </w:rPr>
          </w:rPrChange>
        </w:rPr>
        <w:t>product repository</w:t>
      </w:r>
    </w:p>
    <w:p w14:paraId="5FBE47CC" w14:textId="77777777" w:rsidR="003534A7" w:rsidRDefault="00AD29D9" w:rsidP="003534A7">
      <w:pPr>
        <w:pStyle w:val="NoSpacing"/>
      </w:pPr>
      <w:r>
        <w:t>Standard recommendation for b</w:t>
      </w:r>
      <w:r w:rsidR="003534A7">
        <w:t xml:space="preserve">ranching </w:t>
      </w:r>
      <w:r>
        <w:t xml:space="preserve">a product </w:t>
      </w:r>
      <w:r w:rsidR="003534A7">
        <w:t>repo</w:t>
      </w:r>
      <w:r>
        <w:t>sitory</w:t>
      </w:r>
      <w:r w:rsidR="003534A7">
        <w:t xml:space="preserve"> </w:t>
      </w:r>
      <w:r>
        <w:t>is shown below.</w:t>
      </w:r>
    </w:p>
    <w:p w14:paraId="21D55020" w14:textId="77777777" w:rsidR="00AD29D9" w:rsidRPr="00777D87" w:rsidRDefault="00AD29D9" w:rsidP="00777D87">
      <w:pPr>
        <w:pStyle w:val="NoSpacing"/>
      </w:pPr>
    </w:p>
    <w:p w14:paraId="0F6FAE80" w14:textId="77777777" w:rsidR="003534A7" w:rsidRDefault="003534A7" w:rsidP="003534A7">
      <w:pPr>
        <w:pStyle w:val="NoSpacing"/>
      </w:pPr>
      <w:proofErr w:type="gramStart"/>
      <w:r>
        <w:rPr>
          <w:b/>
        </w:rPr>
        <w:t>m</w:t>
      </w:r>
      <w:r w:rsidRPr="002647A2">
        <w:rPr>
          <w:b/>
        </w:rPr>
        <w:t>aster</w:t>
      </w:r>
      <w:r>
        <w:t xml:space="preserve">  (</w:t>
      </w:r>
      <w:proofErr w:type="gramEnd"/>
      <w:r>
        <w:t>aka Prod)</w:t>
      </w:r>
    </w:p>
    <w:p w14:paraId="4A8613EE" w14:textId="77777777" w:rsidR="003534A7" w:rsidRDefault="003534A7" w:rsidP="003534A7">
      <w:pPr>
        <w:pStyle w:val="NoSpacing"/>
        <w:ind w:firstLine="720"/>
      </w:pPr>
      <w:r>
        <w:t xml:space="preserve">Branch: </w:t>
      </w:r>
      <w:r w:rsidRPr="00B04DFB">
        <w:t>&lt;</w:t>
      </w:r>
      <w:r w:rsidRPr="00EB6FE6">
        <w:rPr>
          <w:b/>
          <w:color w:val="0000CC"/>
        </w:rPr>
        <w:t>product</w:t>
      </w:r>
      <w:r w:rsidRPr="00B04DFB">
        <w:t>&gt;</w:t>
      </w:r>
      <w:r>
        <w:t>-&lt;</w:t>
      </w:r>
      <w:r w:rsidRPr="002647A2">
        <w:rPr>
          <w:b/>
        </w:rPr>
        <w:t>pr</w:t>
      </w:r>
      <w:r>
        <w:rPr>
          <w:b/>
        </w:rPr>
        <w:t>oject/program</w:t>
      </w:r>
      <w:r w:rsidRPr="003534A7">
        <w:t>&gt;</w:t>
      </w:r>
    </w:p>
    <w:p w14:paraId="14B76A7B" w14:textId="77777777" w:rsidR="003534A7" w:rsidRDefault="003534A7" w:rsidP="003534A7">
      <w:pPr>
        <w:pStyle w:val="NoSpacing"/>
        <w:ind w:left="720" w:firstLine="720"/>
      </w:pPr>
      <w:r>
        <w:t xml:space="preserve">Branch: </w:t>
      </w:r>
      <w:r w:rsidR="00AD29D9">
        <w:t>&lt; collaborative branch name has no standards &gt;</w:t>
      </w:r>
      <w:bookmarkStart w:id="69" w:name="_Hlk16238284"/>
      <w:r w:rsidR="006C7D98">
        <w:t xml:space="preserve">-&lt; </w:t>
      </w:r>
      <w:r w:rsidR="006C7D98" w:rsidRPr="002647A2">
        <w:rPr>
          <w:b/>
          <w:color w:val="C00000"/>
        </w:rPr>
        <w:t>work item #/issue#</w:t>
      </w:r>
      <w:r w:rsidR="006C7D98">
        <w:t xml:space="preserve"> &gt;</w:t>
      </w:r>
      <w:bookmarkEnd w:id="69"/>
    </w:p>
    <w:p w14:paraId="5B7C9C11" w14:textId="77777777" w:rsidR="003534A7" w:rsidRPr="003534A7" w:rsidRDefault="003534A7" w:rsidP="00777D87">
      <w:pPr>
        <w:pStyle w:val="NoSpacing"/>
      </w:pPr>
    </w:p>
    <w:p w14:paraId="567C1888" w14:textId="77777777" w:rsidR="00144F1C" w:rsidRPr="003534A7" w:rsidRDefault="003534A7" w:rsidP="003534A7">
      <w:pPr>
        <w:pStyle w:val="Heading4"/>
        <w:rPr>
          <w:b/>
        </w:rPr>
      </w:pPr>
      <w:r w:rsidRPr="006A462C">
        <w:rPr>
          <w:b/>
          <w:highlight w:val="yellow"/>
          <w:rPrChange w:id="70" w:author="Department of Veterans Affairs" w:date="2019-09-06T05:33:00Z">
            <w:rPr>
              <w:b/>
            </w:rPr>
          </w:rPrChange>
        </w:rPr>
        <w:t>code-project repository</w:t>
      </w:r>
    </w:p>
    <w:p w14:paraId="71C609DF" w14:textId="77777777" w:rsidR="00DF5A68" w:rsidRDefault="00AD29D9" w:rsidP="00DF5A68">
      <w:pPr>
        <w:pStyle w:val="NoSpacing"/>
      </w:pPr>
      <w:r>
        <w:t>Standard recommendation for b</w:t>
      </w:r>
      <w:r w:rsidR="00DF5A68">
        <w:t xml:space="preserve">ranching </w:t>
      </w:r>
      <w:r>
        <w:t>code project repository is shown below. The depth depends on the number of users collaborating on the branch and the number of environments used in the development process.</w:t>
      </w:r>
    </w:p>
    <w:p w14:paraId="5575A280" w14:textId="77777777" w:rsidR="00AD29D9" w:rsidRDefault="00AD29D9" w:rsidP="00DF5A68">
      <w:pPr>
        <w:pStyle w:val="NoSpacing"/>
        <w:rPr>
          <w:b/>
        </w:rPr>
      </w:pPr>
    </w:p>
    <w:p w14:paraId="1CE7F752" w14:textId="77777777" w:rsidR="00DF5A68" w:rsidRDefault="00F443B2" w:rsidP="00DF5A68">
      <w:pPr>
        <w:pStyle w:val="NoSpacing"/>
      </w:pPr>
      <w:proofErr w:type="gramStart"/>
      <w:r>
        <w:rPr>
          <w:b/>
        </w:rPr>
        <w:t>m</w:t>
      </w:r>
      <w:r w:rsidR="00DF5A68" w:rsidRPr="002647A2">
        <w:rPr>
          <w:b/>
        </w:rPr>
        <w:t>aster</w:t>
      </w:r>
      <w:r w:rsidR="00DF5A68">
        <w:t xml:space="preserve">  (</w:t>
      </w:r>
      <w:proofErr w:type="gramEnd"/>
      <w:r w:rsidR="00DF5A68">
        <w:t>aka Prod)</w:t>
      </w:r>
    </w:p>
    <w:p w14:paraId="0A07D112" w14:textId="77777777" w:rsidR="00DF5A68" w:rsidRDefault="00DF5A68" w:rsidP="002647A2">
      <w:pPr>
        <w:pStyle w:val="NoSpacing"/>
        <w:ind w:firstLine="720"/>
      </w:pPr>
      <w:r>
        <w:t xml:space="preserve">Branch: </w:t>
      </w:r>
      <w:r w:rsidR="00360204" w:rsidRPr="00B04DFB">
        <w:t>&lt;</w:t>
      </w:r>
      <w:r w:rsidR="00360204" w:rsidRPr="00EB6FE6">
        <w:rPr>
          <w:b/>
          <w:color w:val="0000CC"/>
        </w:rPr>
        <w:t>product</w:t>
      </w:r>
      <w:r w:rsidR="00360204" w:rsidRPr="00B04DFB">
        <w:t>&gt;</w:t>
      </w:r>
      <w:r w:rsidR="00177B5F">
        <w:t>-</w:t>
      </w:r>
      <w:r w:rsidR="002647A2" w:rsidRPr="002647A2">
        <w:rPr>
          <w:b/>
        </w:rPr>
        <w:t>p</w:t>
      </w:r>
      <w:r w:rsidRPr="002647A2">
        <w:rPr>
          <w:b/>
        </w:rPr>
        <w:t>re</w:t>
      </w:r>
      <w:r w:rsidR="002647A2">
        <w:rPr>
          <w:b/>
        </w:rPr>
        <w:t>p</w:t>
      </w:r>
      <w:r w:rsidR="004E45F3">
        <w:rPr>
          <w:b/>
        </w:rPr>
        <w:t>r</w:t>
      </w:r>
      <w:r w:rsidRPr="002647A2">
        <w:rPr>
          <w:b/>
        </w:rPr>
        <w:t>od-env</w:t>
      </w:r>
      <w:r>
        <w:t xml:space="preserve"> </w:t>
      </w:r>
    </w:p>
    <w:p w14:paraId="68EC4F91" w14:textId="77777777" w:rsidR="00DF5A68" w:rsidRDefault="00DF5A68" w:rsidP="002647A2">
      <w:pPr>
        <w:pStyle w:val="NoSpacing"/>
        <w:ind w:left="1440"/>
      </w:pPr>
      <w:r>
        <w:t xml:space="preserve">Branch: </w:t>
      </w:r>
      <w:r w:rsidR="00360204" w:rsidRPr="00B04DFB">
        <w:t>&lt;</w:t>
      </w:r>
      <w:r w:rsidR="00360204" w:rsidRPr="00EB6FE6">
        <w:rPr>
          <w:b/>
          <w:color w:val="0000CC"/>
        </w:rPr>
        <w:t>product</w:t>
      </w:r>
      <w:r w:rsidR="00360204" w:rsidRPr="00B04DFB">
        <w:t>&gt;</w:t>
      </w:r>
      <w:r w:rsidR="00177B5F">
        <w:t>-</w:t>
      </w:r>
      <w:proofErr w:type="spellStart"/>
      <w:r w:rsidR="00177B5F">
        <w:t>sqa</w:t>
      </w:r>
      <w:proofErr w:type="spellEnd"/>
      <w:r w:rsidR="00177B5F" w:rsidRPr="00177B5F">
        <w:rPr>
          <w:b/>
          <w:i/>
        </w:rPr>
        <w:t>(n)</w:t>
      </w:r>
      <w:r w:rsidRPr="002647A2">
        <w:rPr>
          <w:b/>
        </w:rPr>
        <w:t>-env</w:t>
      </w:r>
      <w:r w:rsidR="00177B5F">
        <w:rPr>
          <w:b/>
        </w:rPr>
        <w:br/>
        <w:t xml:space="preserve">               * Note: </w:t>
      </w:r>
      <w:r w:rsidR="00177B5F" w:rsidRPr="00177B5F">
        <w:rPr>
          <w:b/>
          <w:i/>
        </w:rPr>
        <w:t>(n)</w:t>
      </w:r>
      <w:r w:rsidR="00177B5F">
        <w:t xml:space="preserve"> indicated a number variable for differentiating multiple </w:t>
      </w:r>
      <w:proofErr w:type="spellStart"/>
      <w:r w:rsidR="00177B5F">
        <w:t>sqa</w:t>
      </w:r>
      <w:proofErr w:type="spellEnd"/>
      <w:r w:rsidR="00177B5F">
        <w:t xml:space="preserve"> environment’s branch</w:t>
      </w:r>
      <w:r w:rsidR="002647A2">
        <w:br/>
      </w:r>
    </w:p>
    <w:p w14:paraId="4CB55813" w14:textId="77777777" w:rsidR="00DF5A68" w:rsidRDefault="00DF5A68" w:rsidP="002647A2">
      <w:pPr>
        <w:pStyle w:val="NoSpacing"/>
        <w:ind w:left="2160"/>
      </w:pPr>
      <w:r>
        <w:t xml:space="preserve">Branch: </w:t>
      </w:r>
      <w:r w:rsidR="00177B5F" w:rsidRPr="00360204">
        <w:t>&lt;</w:t>
      </w:r>
      <w:r w:rsidR="00177B5F" w:rsidRPr="00B04DFB">
        <w:rPr>
          <w:b/>
          <w:color w:val="0000CC"/>
        </w:rPr>
        <w:t>product</w:t>
      </w:r>
      <w:r w:rsidR="00177B5F" w:rsidRPr="00360204">
        <w:t>&gt;</w:t>
      </w:r>
      <w:r w:rsidR="00177B5F">
        <w:t>-</w:t>
      </w:r>
      <w:r w:rsidR="00177B5F">
        <w:rPr>
          <w:b/>
        </w:rPr>
        <w:t>d</w:t>
      </w:r>
      <w:r w:rsidRPr="002647A2">
        <w:rPr>
          <w:b/>
        </w:rPr>
        <w:t>ev-env</w:t>
      </w:r>
      <w:r w:rsidR="002647A2">
        <w:br/>
      </w:r>
      <w:r>
        <w:t xml:space="preserve">(each </w:t>
      </w:r>
      <w:proofErr w:type="spellStart"/>
      <w:r>
        <w:t>devlead</w:t>
      </w:r>
      <w:proofErr w:type="spellEnd"/>
      <w:r>
        <w:t xml:space="preserve"> will be responsible for issuing the pull </w:t>
      </w:r>
      <w:r w:rsidR="002647A2">
        <w:br/>
      </w:r>
      <w:r>
        <w:t>Request to the appropriate SQA env branch)</w:t>
      </w:r>
    </w:p>
    <w:p w14:paraId="6400A80B" w14:textId="77777777" w:rsidR="00DF5A68" w:rsidRDefault="00DF5A68" w:rsidP="002647A2">
      <w:pPr>
        <w:pStyle w:val="NoSpacing"/>
        <w:ind w:left="2160" w:firstLine="720"/>
      </w:pPr>
      <w:r>
        <w:t xml:space="preserve">Branch:  </w:t>
      </w:r>
      <w:r w:rsidR="00360204" w:rsidRPr="00B04DFB">
        <w:t>&lt;</w:t>
      </w:r>
      <w:r w:rsidR="00360204" w:rsidRPr="00EB6FE6">
        <w:rPr>
          <w:b/>
          <w:color w:val="0000CC"/>
        </w:rPr>
        <w:t>product</w:t>
      </w:r>
      <w:r w:rsidR="00360204" w:rsidRPr="00B04DFB">
        <w:t>&gt;-</w:t>
      </w:r>
      <w:r w:rsidR="002647A2">
        <w:t xml:space="preserve">&lt; </w:t>
      </w:r>
      <w:r w:rsidRPr="00360204">
        <w:rPr>
          <w:b/>
          <w:color w:val="385623" w:themeColor="accent6" w:themeShade="80"/>
        </w:rPr>
        <w:t>developer</w:t>
      </w:r>
      <w:r w:rsidR="002647A2" w:rsidRPr="00360204">
        <w:rPr>
          <w:b/>
          <w:color w:val="385623" w:themeColor="accent6" w:themeShade="80"/>
        </w:rPr>
        <w:t>-</w:t>
      </w:r>
      <w:r w:rsidRPr="00360204">
        <w:rPr>
          <w:b/>
          <w:color w:val="385623" w:themeColor="accent6" w:themeShade="80"/>
        </w:rPr>
        <w:t>name</w:t>
      </w:r>
      <w:r w:rsidR="002647A2">
        <w:t xml:space="preserve"> &gt;</w:t>
      </w:r>
      <w:r>
        <w:t>-&lt;</w:t>
      </w:r>
      <w:r w:rsidR="002647A2">
        <w:t xml:space="preserve"> </w:t>
      </w:r>
      <w:r w:rsidRPr="002647A2">
        <w:rPr>
          <w:b/>
          <w:color w:val="C00000"/>
        </w:rPr>
        <w:t>work item #/issue#</w:t>
      </w:r>
      <w:r w:rsidR="002647A2">
        <w:t xml:space="preserve"> </w:t>
      </w:r>
      <w:r>
        <w:t>&gt;</w:t>
      </w:r>
    </w:p>
    <w:p w14:paraId="083B915B" w14:textId="77777777" w:rsidR="00DF5A68" w:rsidRDefault="00DF5A68" w:rsidP="002647A2">
      <w:pPr>
        <w:pStyle w:val="NoSpacing"/>
        <w:ind w:left="2160" w:firstLine="720"/>
      </w:pPr>
      <w:r>
        <w:t xml:space="preserve">Branch:  </w:t>
      </w:r>
      <w:r w:rsidR="00360204" w:rsidRPr="00B04DFB">
        <w:t>&lt;</w:t>
      </w:r>
      <w:r w:rsidR="00360204" w:rsidRPr="00EB6FE6">
        <w:rPr>
          <w:b/>
          <w:color w:val="0000CC"/>
        </w:rPr>
        <w:t>product</w:t>
      </w:r>
      <w:r w:rsidR="00360204" w:rsidRPr="00B04DFB">
        <w:t>&gt;-</w:t>
      </w:r>
      <w:r w:rsidR="002647A2">
        <w:t xml:space="preserve">&lt; </w:t>
      </w:r>
      <w:r w:rsidRPr="00360204">
        <w:rPr>
          <w:b/>
          <w:color w:val="385623" w:themeColor="accent6" w:themeShade="80"/>
        </w:rPr>
        <w:t>developer</w:t>
      </w:r>
      <w:r w:rsidR="002647A2" w:rsidRPr="00360204">
        <w:rPr>
          <w:b/>
          <w:color w:val="385623" w:themeColor="accent6" w:themeShade="80"/>
        </w:rPr>
        <w:t>-</w:t>
      </w:r>
      <w:r w:rsidRPr="00360204">
        <w:rPr>
          <w:b/>
          <w:color w:val="385623" w:themeColor="accent6" w:themeShade="80"/>
        </w:rPr>
        <w:t>name</w:t>
      </w:r>
      <w:r w:rsidR="002647A2" w:rsidRPr="00360204">
        <w:rPr>
          <w:color w:val="385623" w:themeColor="accent6" w:themeShade="80"/>
        </w:rPr>
        <w:t xml:space="preserve"> </w:t>
      </w:r>
      <w:r w:rsidR="002647A2">
        <w:t>&gt;</w:t>
      </w:r>
      <w:r>
        <w:t>-&lt;</w:t>
      </w:r>
      <w:r w:rsidR="002647A2">
        <w:t xml:space="preserve"> </w:t>
      </w:r>
      <w:r w:rsidRPr="002647A2">
        <w:rPr>
          <w:b/>
          <w:color w:val="C00000"/>
        </w:rPr>
        <w:t>work item #/issue#</w:t>
      </w:r>
      <w:r w:rsidR="002647A2">
        <w:t xml:space="preserve"> </w:t>
      </w:r>
      <w:r>
        <w:t>&gt;</w:t>
      </w:r>
    </w:p>
    <w:p w14:paraId="7043FDFD" w14:textId="77777777" w:rsidR="00090DA3" w:rsidRDefault="00090DA3" w:rsidP="00090DA3">
      <w:pPr>
        <w:pStyle w:val="Heading3"/>
      </w:pPr>
      <w:bookmarkStart w:id="71" w:name="_Toc17102946"/>
      <w:r>
        <w:t xml:space="preserve">Creating </w:t>
      </w:r>
      <w:r w:rsidR="00B22B29">
        <w:t xml:space="preserve">a </w:t>
      </w:r>
      <w:r>
        <w:t>Branch</w:t>
      </w:r>
      <w:bookmarkEnd w:id="71"/>
    </w:p>
    <w:p w14:paraId="7B73BA02" w14:textId="77777777" w:rsidR="00090DA3" w:rsidRDefault="00090DA3" w:rsidP="00090DA3">
      <w:pPr>
        <w:pStyle w:val="ListParagraph"/>
        <w:numPr>
          <w:ilvl w:val="0"/>
          <w:numId w:val="14"/>
        </w:numPr>
      </w:pPr>
      <w:r>
        <w:t xml:space="preserve">Select the </w:t>
      </w:r>
      <w:r w:rsidR="00BD6384">
        <w:rPr>
          <w:b/>
        </w:rPr>
        <w:t>Code</w:t>
      </w:r>
      <w:r>
        <w:t xml:space="preserve"> tab of the repository’s main header bar</w:t>
      </w:r>
    </w:p>
    <w:p w14:paraId="21B3DC89" w14:textId="77777777" w:rsidR="00B24C36" w:rsidRDefault="00090DA3" w:rsidP="00090DA3">
      <w:pPr>
        <w:pStyle w:val="ListParagraph"/>
        <w:numPr>
          <w:ilvl w:val="0"/>
          <w:numId w:val="14"/>
        </w:numPr>
      </w:pPr>
      <w:r>
        <w:t xml:space="preserve">Select </w:t>
      </w:r>
      <w:r w:rsidR="00B24C36">
        <w:t xml:space="preserve">the origin/target branch of the pull request, select the </w:t>
      </w:r>
      <w:r w:rsidR="00706BD7">
        <w:rPr>
          <w:noProof/>
        </w:rPr>
        <w:drawing>
          <wp:inline distT="0" distB="0" distL="0" distR="0" wp14:anchorId="06AE1F00" wp14:editId="60E7F546">
            <wp:extent cx="1581150" cy="3477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33481" cy="359230"/>
                    </a:xfrm>
                    <a:prstGeom prst="rect">
                      <a:avLst/>
                    </a:prstGeom>
                  </pic:spPr>
                </pic:pic>
              </a:graphicData>
            </a:graphic>
          </wp:inline>
        </w:drawing>
      </w:r>
      <w:r w:rsidR="00706BD7">
        <w:br/>
      </w:r>
      <w:r w:rsidR="00B24C36" w:rsidRPr="00706BD7">
        <w:rPr>
          <w:b/>
        </w:rPr>
        <w:t>B</w:t>
      </w:r>
      <w:r w:rsidR="00BD6384" w:rsidRPr="00706BD7">
        <w:rPr>
          <w:b/>
        </w:rPr>
        <w:t>ra</w:t>
      </w:r>
      <w:r w:rsidR="00BC49D6" w:rsidRPr="00706BD7">
        <w:rPr>
          <w:b/>
        </w:rPr>
        <w:t>nch</w:t>
      </w:r>
      <w:r w:rsidR="00B24C36" w:rsidRPr="00706BD7">
        <w:rPr>
          <w:b/>
        </w:rPr>
        <w:t>:&lt;branch-name&gt;</w:t>
      </w:r>
      <w:r w:rsidR="00B24C36">
        <w:t xml:space="preserve"> button and choose the applicable branch</w:t>
      </w:r>
      <w:r w:rsidR="00706BD7">
        <w:t xml:space="preserve"> </w:t>
      </w:r>
      <w:r w:rsidR="00706BD7">
        <w:tab/>
      </w:r>
      <w:r w:rsidR="00706BD7">
        <w:tab/>
      </w:r>
    </w:p>
    <w:p w14:paraId="0C20265A" w14:textId="77777777" w:rsidR="00090DA3" w:rsidRDefault="00706BD7" w:rsidP="00090DA3">
      <w:pPr>
        <w:pStyle w:val="ListParagraph"/>
        <w:numPr>
          <w:ilvl w:val="0"/>
          <w:numId w:val="14"/>
        </w:numPr>
      </w:pPr>
      <w:r>
        <w:t xml:space="preserve">Select </w:t>
      </w:r>
      <w:r w:rsidRPr="00706BD7">
        <w:rPr>
          <w:b/>
        </w:rPr>
        <w:t>Branch:&lt;branch-name&gt;</w:t>
      </w:r>
      <w:r>
        <w:t xml:space="preserve"> a second time, type in the field which reads “</w:t>
      </w:r>
      <w:r w:rsidR="00B24C36" w:rsidRPr="00706BD7">
        <w:rPr>
          <w:color w:val="A6A6A6" w:themeColor="background1" w:themeShade="A6"/>
        </w:rPr>
        <w:t>Find or create a branch</w:t>
      </w:r>
      <w:r>
        <w:t>” in grey</w:t>
      </w:r>
      <w:r w:rsidR="0079216A">
        <w:t xml:space="preserve"> the branch names as per the standard naming convention.</w:t>
      </w:r>
    </w:p>
    <w:p w14:paraId="486BEF1C" w14:textId="77777777" w:rsidR="00706BD7" w:rsidRDefault="00706BD7" w:rsidP="00090DA3">
      <w:pPr>
        <w:pStyle w:val="ListParagraph"/>
        <w:numPr>
          <w:ilvl w:val="0"/>
          <w:numId w:val="14"/>
        </w:numPr>
      </w:pPr>
      <w:r>
        <w:t xml:space="preserve">Select the “Create branch: </w:t>
      </w:r>
      <w:r w:rsidRPr="00706BD7">
        <w:rPr>
          <w:color w:val="FF0000"/>
        </w:rPr>
        <w:t>&lt; new branch &gt;</w:t>
      </w:r>
    </w:p>
    <w:p w14:paraId="6FC0E9A6" w14:textId="77777777" w:rsidR="00A50689" w:rsidRDefault="00BD6384" w:rsidP="00647EC9">
      <w:pPr>
        <w:jc w:val="center"/>
      </w:pPr>
      <w:r>
        <w:rPr>
          <w:noProof/>
        </w:rPr>
        <w:lastRenderedPageBreak/>
        <w:drawing>
          <wp:inline distT="0" distB="0" distL="0" distR="0" wp14:anchorId="3DB97A10" wp14:editId="0F8C866A">
            <wp:extent cx="2821083" cy="2234241"/>
            <wp:effectExtent l="0" t="0" r="0" b="0"/>
            <wp:docPr id="15" name="Picture 15" descr="C:\Users\VHAISP~1\AppData\Local\Temp\1\SNAGHTMLb0488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ISP~1\AppData\Local\Temp\1\SNAGHTMLb0488b3.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53827" cy="2260173"/>
                    </a:xfrm>
                    <a:prstGeom prst="rect">
                      <a:avLst/>
                    </a:prstGeom>
                    <a:noFill/>
                    <a:ln>
                      <a:noFill/>
                    </a:ln>
                  </pic:spPr>
                </pic:pic>
              </a:graphicData>
            </a:graphic>
          </wp:inline>
        </w:drawing>
      </w:r>
    </w:p>
    <w:p w14:paraId="56D07565" w14:textId="77777777" w:rsidR="00B22B29" w:rsidRDefault="00AA339B" w:rsidP="0013473B">
      <w:pPr>
        <w:pStyle w:val="Heading3"/>
        <w:rPr>
          <w:rFonts w:eastAsia="Calibri"/>
        </w:rPr>
      </w:pPr>
      <w:bookmarkStart w:id="72" w:name="_Toc17102947"/>
      <w:r>
        <w:rPr>
          <w:rFonts w:eastAsia="Calibri"/>
        </w:rPr>
        <w:t xml:space="preserve">Branch </w:t>
      </w:r>
      <w:r w:rsidR="00B22B29">
        <w:rPr>
          <w:rFonts w:eastAsia="Calibri"/>
        </w:rPr>
        <w:t>Rules</w:t>
      </w:r>
      <w:bookmarkEnd w:id="72"/>
    </w:p>
    <w:p w14:paraId="163499B5" w14:textId="77777777" w:rsidR="00BD7C73" w:rsidRPr="00BD7C73" w:rsidRDefault="00B45054" w:rsidP="00777D87">
      <w:pPr>
        <w:pStyle w:val="NoSpacing"/>
      </w:pPr>
      <w:r>
        <w:t>Returning</w:t>
      </w:r>
      <w:r w:rsidR="00BD7C73">
        <w:t xml:space="preserve"> to “</w:t>
      </w:r>
      <w:r w:rsidR="00BD7C73" w:rsidRPr="00BD7C73">
        <w:t>Configuring Repository Settings</w:t>
      </w:r>
      <w:r w:rsidR="00BD7C73">
        <w:t>”.</w:t>
      </w:r>
    </w:p>
    <w:p w14:paraId="7AF96B73" w14:textId="77777777" w:rsidR="00BD7C73" w:rsidRDefault="00BD7C73" w:rsidP="00BD7C73">
      <w:pPr>
        <w:pStyle w:val="NoSpacing"/>
        <w:numPr>
          <w:ilvl w:val="0"/>
          <w:numId w:val="19"/>
        </w:numPr>
      </w:pPr>
      <w:r>
        <w:t xml:space="preserve">Select the </w:t>
      </w:r>
      <w:r w:rsidRPr="00F14767">
        <w:rPr>
          <w:b/>
        </w:rPr>
        <w:t>Settings</w:t>
      </w:r>
      <w:r>
        <w:t xml:space="preserve"> tab of the repository’s main header bar</w:t>
      </w:r>
    </w:p>
    <w:p w14:paraId="4D9C0B8B" w14:textId="77777777" w:rsidR="00BD7C73" w:rsidRDefault="00BD7C73" w:rsidP="00BD7C73">
      <w:pPr>
        <w:pStyle w:val="NoSpacing"/>
        <w:numPr>
          <w:ilvl w:val="0"/>
          <w:numId w:val="19"/>
        </w:numPr>
      </w:pPr>
      <w:r>
        <w:t xml:space="preserve">Select the </w:t>
      </w:r>
      <w:r>
        <w:rPr>
          <w:b/>
        </w:rPr>
        <w:t>Branches</w:t>
      </w:r>
      <w:r>
        <w:t xml:space="preserve"> section from the left pane</w:t>
      </w:r>
    </w:p>
    <w:p w14:paraId="7673BB92" w14:textId="77777777" w:rsidR="00BD7C73" w:rsidRPr="00BD7C73" w:rsidRDefault="00BD7C73" w:rsidP="00BD7C73">
      <w:pPr>
        <w:pStyle w:val="ListParagraph"/>
        <w:numPr>
          <w:ilvl w:val="0"/>
          <w:numId w:val="19"/>
        </w:numPr>
      </w:pPr>
      <w:r>
        <w:t xml:space="preserve">The first rule to set is for the master </w:t>
      </w:r>
      <w:r w:rsidR="00670383">
        <w:t xml:space="preserve">“base” </w:t>
      </w:r>
      <w:r>
        <w:t xml:space="preserve">branch, select </w:t>
      </w:r>
      <w:r w:rsidR="00670383">
        <w:t>master</w:t>
      </w:r>
    </w:p>
    <w:p w14:paraId="50EFB557" w14:textId="77777777" w:rsidR="00BD7C73" w:rsidRPr="00BD7C73" w:rsidRDefault="00777D87" w:rsidP="006B4365">
      <w:pPr>
        <w:jc w:val="center"/>
      </w:pPr>
      <w:r>
        <w:rPr>
          <w:noProof/>
        </w:rPr>
        <w:drawing>
          <wp:inline distT="0" distB="0" distL="0" distR="0" wp14:anchorId="1D0D58BE" wp14:editId="24122866">
            <wp:extent cx="2803154" cy="1544128"/>
            <wp:effectExtent l="0" t="0" r="0" b="0"/>
            <wp:docPr id="9" name="Picture 9" descr="C:\Users\VHAISP~1\AppData\Local\Temp\1\SNAGHTMLb2d14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HAISP~1\AppData\Local\Temp\1\SNAGHTMLb2d14d4.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48431" cy="1569069"/>
                    </a:xfrm>
                    <a:prstGeom prst="rect">
                      <a:avLst/>
                    </a:prstGeom>
                    <a:noFill/>
                    <a:ln>
                      <a:noFill/>
                    </a:ln>
                  </pic:spPr>
                </pic:pic>
              </a:graphicData>
            </a:graphic>
          </wp:inline>
        </w:drawing>
      </w:r>
    </w:p>
    <w:p w14:paraId="170CBAA0" w14:textId="77777777" w:rsidR="00670383" w:rsidRDefault="00670383" w:rsidP="00670383">
      <w:pPr>
        <w:pStyle w:val="Heading3"/>
        <w:rPr>
          <w:rFonts w:eastAsia="Calibri"/>
        </w:rPr>
      </w:pPr>
      <w:bookmarkStart w:id="73" w:name="_Toc17102948"/>
      <w:r>
        <w:rPr>
          <w:rFonts w:eastAsia="Calibri"/>
        </w:rPr>
        <w:t>Master Branch Rules</w:t>
      </w:r>
      <w:bookmarkEnd w:id="73"/>
    </w:p>
    <w:p w14:paraId="5E6054CE" w14:textId="77777777" w:rsidR="00670383" w:rsidRDefault="00670383" w:rsidP="00670383">
      <w:pPr>
        <w:pStyle w:val="NoSpacing"/>
      </w:pPr>
      <w:r>
        <w:t>For the master branch</w:t>
      </w:r>
    </w:p>
    <w:p w14:paraId="30A24405" w14:textId="77777777" w:rsidR="00670383" w:rsidRDefault="00670383" w:rsidP="00670383">
      <w:pPr>
        <w:pStyle w:val="NoSpacing"/>
        <w:numPr>
          <w:ilvl w:val="0"/>
          <w:numId w:val="20"/>
        </w:numPr>
      </w:pPr>
      <w:r>
        <w:t>In the field “</w:t>
      </w:r>
      <w:r w:rsidRPr="0086257F">
        <w:t>Branch name pattern</w:t>
      </w:r>
      <w:r>
        <w:t xml:space="preserve">”, enter the branch name the rule is to be associate to, </w:t>
      </w:r>
      <w:r w:rsidRPr="0086257F">
        <w:rPr>
          <w:b/>
        </w:rPr>
        <w:t>master</w:t>
      </w:r>
    </w:p>
    <w:p w14:paraId="5C183DD8" w14:textId="77777777" w:rsidR="00670383" w:rsidRDefault="00670383" w:rsidP="00670383">
      <w:pPr>
        <w:pStyle w:val="NoSpacing"/>
        <w:numPr>
          <w:ilvl w:val="0"/>
          <w:numId w:val="20"/>
        </w:numPr>
      </w:pPr>
      <w:r>
        <w:t xml:space="preserve">Select </w:t>
      </w:r>
      <w:r w:rsidRPr="0086257F">
        <w:rPr>
          <w:b/>
        </w:rPr>
        <w:t>Require pull request reviews before merging</w:t>
      </w:r>
    </w:p>
    <w:p w14:paraId="290972FE" w14:textId="77777777" w:rsidR="00670383" w:rsidRDefault="00670383" w:rsidP="00670383">
      <w:pPr>
        <w:pStyle w:val="NoSpacing"/>
        <w:numPr>
          <w:ilvl w:val="0"/>
          <w:numId w:val="20"/>
        </w:numPr>
      </w:pPr>
      <w:r>
        <w:t xml:space="preserve">Select </w:t>
      </w:r>
      <w:r w:rsidRPr="0086257F">
        <w:rPr>
          <w:b/>
        </w:rPr>
        <w:t>Required approving reviews:</w:t>
      </w:r>
      <w:r>
        <w:t xml:space="preserve">” button and choose </w:t>
      </w:r>
      <w:r w:rsidRPr="00BE7770">
        <w:rPr>
          <w:b/>
        </w:rPr>
        <w:t>2</w:t>
      </w:r>
    </w:p>
    <w:p w14:paraId="6A8D46D9" w14:textId="77777777" w:rsidR="00670383" w:rsidRDefault="00670383" w:rsidP="00670383">
      <w:pPr>
        <w:pStyle w:val="NoSpacing"/>
        <w:numPr>
          <w:ilvl w:val="0"/>
          <w:numId w:val="20"/>
        </w:numPr>
      </w:pPr>
      <w:r>
        <w:t xml:space="preserve">Select </w:t>
      </w:r>
      <w:r w:rsidRPr="0086257F">
        <w:rPr>
          <w:b/>
        </w:rPr>
        <w:t>Dismiss stale pull request approvals when new commits are pushed</w:t>
      </w:r>
    </w:p>
    <w:p w14:paraId="48E3E519" w14:textId="77777777" w:rsidR="00670383" w:rsidRDefault="00670383" w:rsidP="00670383">
      <w:pPr>
        <w:pStyle w:val="NoSpacing"/>
        <w:numPr>
          <w:ilvl w:val="0"/>
          <w:numId w:val="20"/>
        </w:numPr>
      </w:pPr>
      <w:r>
        <w:t xml:space="preserve">Select </w:t>
      </w:r>
      <w:r w:rsidRPr="00BE7770">
        <w:rPr>
          <w:b/>
        </w:rPr>
        <w:t>Require status checks to pass before merging</w:t>
      </w:r>
    </w:p>
    <w:p w14:paraId="69D8C9FE" w14:textId="77777777" w:rsidR="00670383" w:rsidRDefault="00670383" w:rsidP="00670383">
      <w:pPr>
        <w:pStyle w:val="NoSpacing"/>
        <w:numPr>
          <w:ilvl w:val="0"/>
          <w:numId w:val="20"/>
        </w:numPr>
      </w:pPr>
      <w:r>
        <w:t xml:space="preserve">Select </w:t>
      </w:r>
      <w:r w:rsidRPr="00BE7770">
        <w:rPr>
          <w:b/>
        </w:rPr>
        <w:t>Require branches to be up to date before merging</w:t>
      </w:r>
    </w:p>
    <w:p w14:paraId="3CCA1447" w14:textId="77777777" w:rsidR="00670383" w:rsidRDefault="00670383" w:rsidP="00670383">
      <w:pPr>
        <w:pStyle w:val="NoSpacing"/>
        <w:numPr>
          <w:ilvl w:val="0"/>
          <w:numId w:val="20"/>
        </w:numPr>
      </w:pPr>
      <w:r w:rsidRPr="00BE7770">
        <w:rPr>
          <w:b/>
        </w:rPr>
        <w:t>Do</w:t>
      </w:r>
      <w:r>
        <w:rPr>
          <w:b/>
        </w:rPr>
        <w:t xml:space="preserve"> </w:t>
      </w:r>
      <w:r w:rsidRPr="00BE7770">
        <w:rPr>
          <w:b/>
        </w:rPr>
        <w:t xml:space="preserve">not select </w:t>
      </w:r>
      <w:r>
        <w:t>Require signed commits</w:t>
      </w:r>
    </w:p>
    <w:p w14:paraId="2F78BD10" w14:textId="77777777" w:rsidR="00670383" w:rsidRDefault="00670383" w:rsidP="00670383">
      <w:pPr>
        <w:pStyle w:val="NoSpacing"/>
        <w:numPr>
          <w:ilvl w:val="0"/>
          <w:numId w:val="20"/>
        </w:numPr>
      </w:pPr>
      <w:r>
        <w:t xml:space="preserve">Select </w:t>
      </w:r>
      <w:r w:rsidRPr="00BE7770">
        <w:rPr>
          <w:b/>
        </w:rPr>
        <w:t>Include administrators</w:t>
      </w:r>
    </w:p>
    <w:p w14:paraId="45F9DD6A" w14:textId="77777777" w:rsidR="00670383" w:rsidRDefault="00670383" w:rsidP="00670383">
      <w:pPr>
        <w:pStyle w:val="NoSpacing"/>
        <w:numPr>
          <w:ilvl w:val="0"/>
          <w:numId w:val="20"/>
        </w:numPr>
      </w:pPr>
      <w:r>
        <w:t xml:space="preserve">Select </w:t>
      </w:r>
      <w:r w:rsidRPr="00BE7770">
        <w:rPr>
          <w:b/>
        </w:rPr>
        <w:t>Restrict who can push to matching branches</w:t>
      </w:r>
    </w:p>
    <w:p w14:paraId="1DAFF3BE" w14:textId="77777777" w:rsidR="00670383" w:rsidRDefault="00670383" w:rsidP="00670383">
      <w:pPr>
        <w:pStyle w:val="NoSpacing"/>
        <w:numPr>
          <w:ilvl w:val="0"/>
          <w:numId w:val="20"/>
        </w:numPr>
      </w:pPr>
      <w:r>
        <w:t>Search for people or teams to apply this constraint</w:t>
      </w:r>
    </w:p>
    <w:p w14:paraId="02267766" w14:textId="77777777" w:rsidR="00670383" w:rsidRPr="00CC33D8" w:rsidRDefault="00670383" w:rsidP="00670383">
      <w:pPr>
        <w:pStyle w:val="NoSpacing"/>
        <w:numPr>
          <w:ilvl w:val="0"/>
          <w:numId w:val="20"/>
        </w:numPr>
      </w:pPr>
      <w:r>
        <w:t>Select Create</w:t>
      </w:r>
    </w:p>
    <w:p w14:paraId="18BF4073" w14:textId="77777777" w:rsidR="0079216A" w:rsidRPr="0079216A" w:rsidRDefault="0079216A" w:rsidP="00647EC9">
      <w:pPr>
        <w:jc w:val="center"/>
      </w:pPr>
    </w:p>
    <w:p w14:paraId="7C183EB0" w14:textId="77777777" w:rsidR="00BE7770" w:rsidRDefault="00BE7770" w:rsidP="00BE7770">
      <w:pPr>
        <w:pStyle w:val="Heading3"/>
      </w:pPr>
      <w:bookmarkStart w:id="74" w:name="_Toc17102949"/>
      <w:r>
        <w:t>Branch Rules</w:t>
      </w:r>
      <w:bookmarkEnd w:id="74"/>
    </w:p>
    <w:p w14:paraId="4929DEA6" w14:textId="77777777" w:rsidR="00670383" w:rsidRPr="00BD7C73" w:rsidRDefault="00B45054" w:rsidP="00670383">
      <w:r>
        <w:t>Returning</w:t>
      </w:r>
      <w:r w:rsidR="00670383">
        <w:t xml:space="preserve"> to “</w:t>
      </w:r>
      <w:r w:rsidR="00670383" w:rsidRPr="00BD7C73">
        <w:t>Configuring Repository Settings</w:t>
      </w:r>
      <w:r w:rsidR="00670383">
        <w:t>”.</w:t>
      </w:r>
    </w:p>
    <w:p w14:paraId="664F51C1" w14:textId="77777777" w:rsidR="00670383" w:rsidRDefault="00670383" w:rsidP="00670383">
      <w:pPr>
        <w:pStyle w:val="NoSpacing"/>
        <w:numPr>
          <w:ilvl w:val="0"/>
          <w:numId w:val="24"/>
        </w:numPr>
      </w:pPr>
      <w:r>
        <w:t xml:space="preserve">Select the </w:t>
      </w:r>
      <w:r w:rsidRPr="00F14767">
        <w:rPr>
          <w:b/>
        </w:rPr>
        <w:t>Settings</w:t>
      </w:r>
      <w:r>
        <w:t xml:space="preserve"> tab of the repository’s main header bar</w:t>
      </w:r>
    </w:p>
    <w:p w14:paraId="0C0055F3" w14:textId="77777777" w:rsidR="00670383" w:rsidRDefault="00670383" w:rsidP="007C6D96">
      <w:pPr>
        <w:pStyle w:val="NoSpacing"/>
        <w:numPr>
          <w:ilvl w:val="0"/>
          <w:numId w:val="24"/>
        </w:numPr>
      </w:pPr>
      <w:r>
        <w:t xml:space="preserve">Select the </w:t>
      </w:r>
      <w:r w:rsidRPr="00670383">
        <w:rPr>
          <w:b/>
        </w:rPr>
        <w:t>Branches</w:t>
      </w:r>
      <w:r>
        <w:t xml:space="preserve"> section from the left pane</w:t>
      </w:r>
    </w:p>
    <w:p w14:paraId="03EDEFEC" w14:textId="77777777" w:rsidR="00670383" w:rsidRDefault="00670383" w:rsidP="00CB123C">
      <w:pPr>
        <w:pStyle w:val="NoSpacing"/>
        <w:numPr>
          <w:ilvl w:val="0"/>
          <w:numId w:val="24"/>
        </w:numPr>
      </w:pPr>
      <w:r>
        <w:t>The f</w:t>
      </w:r>
      <w:r w:rsidR="00CB123C">
        <w:t>ollowing</w:t>
      </w:r>
      <w:r>
        <w:t xml:space="preserve"> rule</w:t>
      </w:r>
      <w:r w:rsidR="00CB123C">
        <w:t>s</w:t>
      </w:r>
      <w:r>
        <w:t xml:space="preserve"> </w:t>
      </w:r>
      <w:r w:rsidR="00CB123C">
        <w:t>are</w:t>
      </w:r>
      <w:r>
        <w:t xml:space="preserve"> set for </w:t>
      </w:r>
      <w:r w:rsidR="00CB123C">
        <w:t>each subsequent child</w:t>
      </w:r>
      <w:r>
        <w:t xml:space="preserve"> branch, select </w:t>
      </w:r>
      <w:r w:rsidR="00CB123C">
        <w:t>to (</w:t>
      </w:r>
      <w:proofErr w:type="spellStart"/>
      <w:proofErr w:type="gramStart"/>
      <w:r w:rsidR="00B45054">
        <w:t>i</w:t>
      </w:r>
      <w:r w:rsidR="00CB123C">
        <w:t>,e</w:t>
      </w:r>
      <w:proofErr w:type="spellEnd"/>
      <w:r w:rsidR="00CB123C">
        <w:t>.</w:t>
      </w:r>
      <w:proofErr w:type="gramEnd"/>
      <w:r w:rsidR="00CB123C">
        <w:t xml:space="preserve"> preprod, </w:t>
      </w:r>
      <w:proofErr w:type="spellStart"/>
      <w:r w:rsidR="00CB123C">
        <w:t>sqa</w:t>
      </w:r>
      <w:proofErr w:type="spellEnd"/>
      <w:r w:rsidR="00CB123C">
        <w:t>, dev)</w:t>
      </w:r>
    </w:p>
    <w:p w14:paraId="5A19DD64" w14:textId="77777777" w:rsidR="00670383" w:rsidRDefault="00670383" w:rsidP="00670383">
      <w:pPr>
        <w:pStyle w:val="NoSpacing"/>
        <w:ind w:left="360"/>
      </w:pPr>
      <w:commentRangeStart w:id="75"/>
      <w:r>
        <w:lastRenderedPageBreak/>
        <w:t>* Note: T</w:t>
      </w:r>
      <w:r w:rsidRPr="00670383">
        <w:t>he “base” branch in your repository, against which all pull requests and code commits are automatically made, unless you specify a different branch.</w:t>
      </w:r>
      <w:commentRangeEnd w:id="75"/>
      <w:r w:rsidR="00EC5D9C">
        <w:rPr>
          <w:rStyle w:val="CommentReference"/>
          <w:rFonts w:eastAsiaTheme="minorHAnsi"/>
        </w:rPr>
        <w:commentReference w:id="75"/>
      </w:r>
    </w:p>
    <w:p w14:paraId="2D4F290F" w14:textId="77777777" w:rsidR="00670383" w:rsidRPr="00670383" w:rsidRDefault="00670383" w:rsidP="00CB123C">
      <w:pPr>
        <w:pStyle w:val="NoSpacing"/>
        <w:ind w:left="360"/>
      </w:pPr>
    </w:p>
    <w:p w14:paraId="50E6F539" w14:textId="77777777" w:rsidR="00BE7770" w:rsidRDefault="00BE7770" w:rsidP="00BE7770">
      <w:pPr>
        <w:pStyle w:val="NoSpacing"/>
      </w:pPr>
      <w:r>
        <w:t xml:space="preserve">For all other standard </w:t>
      </w:r>
      <w:r w:rsidR="00441E4A">
        <w:t>Branch</w:t>
      </w:r>
      <w:r>
        <w:t>es</w:t>
      </w:r>
    </w:p>
    <w:p w14:paraId="475A5E34" w14:textId="77777777" w:rsidR="00BE7770" w:rsidRPr="00670383" w:rsidRDefault="00BE7770" w:rsidP="00BE7770">
      <w:pPr>
        <w:pStyle w:val="NoSpacing"/>
        <w:numPr>
          <w:ilvl w:val="0"/>
          <w:numId w:val="21"/>
        </w:numPr>
      </w:pPr>
      <w:r>
        <w:t>In the field “</w:t>
      </w:r>
      <w:r w:rsidRPr="0086257F">
        <w:t>Branch name pattern</w:t>
      </w:r>
      <w:r>
        <w:t xml:space="preserve">”, enter the branch name the rule is to be associate </w:t>
      </w:r>
    </w:p>
    <w:p w14:paraId="70DCCA34" w14:textId="77777777" w:rsidR="00BE7770" w:rsidRDefault="00BE7770" w:rsidP="00BE7770">
      <w:pPr>
        <w:pStyle w:val="NoSpacing"/>
        <w:numPr>
          <w:ilvl w:val="0"/>
          <w:numId w:val="21"/>
        </w:numPr>
      </w:pPr>
      <w:r>
        <w:t xml:space="preserve">Select </w:t>
      </w:r>
      <w:r w:rsidR="00B45054">
        <w:t xml:space="preserve">all the same settings as the master branch rule </w:t>
      </w:r>
      <w:r w:rsidR="00B45054" w:rsidRPr="00777D87">
        <w:rPr>
          <w:b/>
        </w:rPr>
        <w:t>except for</w:t>
      </w:r>
      <w:r w:rsidR="00B45054">
        <w:t>:</w:t>
      </w:r>
    </w:p>
    <w:p w14:paraId="61461A82" w14:textId="77777777" w:rsidR="00BE7770" w:rsidRDefault="00BE7770" w:rsidP="00B45054">
      <w:pPr>
        <w:pStyle w:val="NoSpacing"/>
        <w:numPr>
          <w:ilvl w:val="1"/>
          <w:numId w:val="21"/>
        </w:numPr>
      </w:pPr>
      <w:r>
        <w:t xml:space="preserve">Select </w:t>
      </w:r>
      <w:r w:rsidRPr="0086257F">
        <w:rPr>
          <w:b/>
        </w:rPr>
        <w:t>Required approving reviews:</w:t>
      </w:r>
      <w:r>
        <w:t xml:space="preserve">” button and choose </w:t>
      </w:r>
      <w:r>
        <w:rPr>
          <w:b/>
        </w:rPr>
        <w:t>1</w:t>
      </w:r>
    </w:p>
    <w:p w14:paraId="5973E389" w14:textId="77777777" w:rsidR="00BE7770" w:rsidRDefault="00BE7770" w:rsidP="00BE7770">
      <w:pPr>
        <w:pStyle w:val="NoSpacing"/>
        <w:numPr>
          <w:ilvl w:val="0"/>
          <w:numId w:val="21"/>
        </w:numPr>
      </w:pPr>
      <w:r>
        <w:t>Search for people or teams to apply this constraint</w:t>
      </w:r>
    </w:p>
    <w:p w14:paraId="4DECF7B4" w14:textId="77777777" w:rsidR="00670383" w:rsidRPr="00CC33D8" w:rsidRDefault="00670383" w:rsidP="00BE7770">
      <w:pPr>
        <w:pStyle w:val="NoSpacing"/>
        <w:numPr>
          <w:ilvl w:val="0"/>
          <w:numId w:val="21"/>
        </w:numPr>
      </w:pPr>
      <w:r>
        <w:t>Select Create</w:t>
      </w:r>
    </w:p>
    <w:p w14:paraId="16E794AD" w14:textId="77777777" w:rsidR="00B54F71" w:rsidRPr="006B4365" w:rsidRDefault="00BE7770" w:rsidP="006B4365">
      <w:pPr>
        <w:jc w:val="center"/>
        <w:rPr>
          <w:b/>
        </w:rPr>
      </w:pPr>
      <w:r>
        <w:rPr>
          <w:noProof/>
        </w:rPr>
        <w:drawing>
          <wp:inline distT="0" distB="0" distL="0" distR="0" wp14:anchorId="67A48D72" wp14:editId="2ED337B1">
            <wp:extent cx="3229147" cy="5932967"/>
            <wp:effectExtent l="0" t="0" r="9525" b="0"/>
            <wp:docPr id="19" name="Picture 19" descr="C:\Users\VHAISP~1\AppData\Local\Temp\1\SNAGHTMLbcc00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HAISP~1\AppData\Local\Temp\1\SNAGHTMLbcc007b.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49271" cy="5969941"/>
                    </a:xfrm>
                    <a:prstGeom prst="rect">
                      <a:avLst/>
                    </a:prstGeom>
                    <a:noFill/>
                    <a:ln>
                      <a:noFill/>
                    </a:ln>
                  </pic:spPr>
                </pic:pic>
              </a:graphicData>
            </a:graphic>
          </wp:inline>
        </w:drawing>
      </w:r>
    </w:p>
    <w:sectPr w:rsidR="00B54F71" w:rsidRPr="006B4365" w:rsidSect="00F9346E">
      <w:headerReference w:type="even" r:id="rId34"/>
      <w:headerReference w:type="default" r:id="rId35"/>
      <w:footerReference w:type="even" r:id="rId36"/>
      <w:footerReference w:type="default" r:id="rId37"/>
      <w:headerReference w:type="first" r:id="rId38"/>
      <w:footerReference w:type="first" r:id="rId39"/>
      <w:pgSz w:w="12240" w:h="15840"/>
      <w:pgMar w:top="720" w:right="720" w:bottom="720" w:left="72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partment of Veterans Affairs" w:date="2019-09-06T04:21:00Z" w:initials="DoVA">
    <w:p w14:paraId="03A4E057" w14:textId="77777777" w:rsidR="00F12C36" w:rsidRDefault="00F12C36">
      <w:pPr>
        <w:pStyle w:val="CommentText"/>
      </w:pPr>
      <w:r>
        <w:rPr>
          <w:rStyle w:val="CommentReference"/>
        </w:rPr>
        <w:annotationRef/>
      </w:r>
      <w:r>
        <w:t>Branch Rules Appear more than once</w:t>
      </w:r>
    </w:p>
  </w:comment>
  <w:comment w:id="5" w:author="Department of Veterans Affairs" w:date="2019-09-06T04:24:00Z" w:initials="DoVA">
    <w:p w14:paraId="673F24A6" w14:textId="77777777" w:rsidR="00F12C36" w:rsidRDefault="00F12C36">
      <w:pPr>
        <w:pStyle w:val="CommentText"/>
      </w:pPr>
      <w:r>
        <w:rPr>
          <w:rStyle w:val="CommentReference"/>
        </w:rPr>
        <w:annotationRef/>
      </w:r>
      <w:r>
        <w:t>Did you mean to add repository?</w:t>
      </w:r>
    </w:p>
  </w:comment>
  <w:comment w:id="41" w:author="Department of Veterans Affairs" w:date="2019-09-06T04:45:00Z" w:initials="DoVA">
    <w:p w14:paraId="7C6DD33C" w14:textId="77777777" w:rsidR="004466B7" w:rsidRDefault="004466B7">
      <w:pPr>
        <w:pStyle w:val="CommentText"/>
      </w:pPr>
      <w:r>
        <w:rPr>
          <w:rStyle w:val="CommentReference"/>
        </w:rPr>
        <w:annotationRef/>
      </w:r>
      <w:r>
        <w:t>Just a thought. Repositories are created as needed (developer thinking). So, if I start with “code” can I later add “application”</w:t>
      </w:r>
    </w:p>
  </w:comment>
  <w:comment w:id="42" w:author="Department of Veterans Affairs" w:date="2019-09-06T04:56:00Z" w:initials="DoVA">
    <w:p w14:paraId="1C4DAA52" w14:textId="77777777" w:rsidR="00AC3770" w:rsidRDefault="00AC3770">
      <w:pPr>
        <w:pStyle w:val="CommentText"/>
      </w:pPr>
      <w:r>
        <w:rPr>
          <w:rStyle w:val="CommentReference"/>
        </w:rPr>
        <w:annotationRef/>
      </w:r>
      <w:r w:rsidR="000B47B4">
        <w:t xml:space="preserve">Ignore this commit. I just get annoyed when authors (not you Steve) use words that make no sense and contradicts sound programming practices. </w:t>
      </w:r>
    </w:p>
  </w:comment>
  <w:comment w:id="43" w:author="Department of Veterans Affairs" w:date="2019-09-06T05:07:00Z" w:initials="DoVA">
    <w:p w14:paraId="6A8BD9A3" w14:textId="77777777" w:rsidR="000B47B4" w:rsidRDefault="000B47B4">
      <w:pPr>
        <w:pStyle w:val="CommentText"/>
      </w:pPr>
      <w:r>
        <w:rPr>
          <w:rStyle w:val="CommentReference"/>
        </w:rPr>
        <w:annotationRef/>
      </w:r>
      <w:r>
        <w:t xml:space="preserve">Not sure if the audience understands Object </w:t>
      </w:r>
      <w:r w:rsidR="00BB0F1D">
        <w:t xml:space="preserve">Oriented </w:t>
      </w:r>
      <w:r>
        <w:t>Technology</w:t>
      </w:r>
    </w:p>
  </w:comment>
  <w:comment w:id="48" w:author="Department of Veterans Affairs" w:date="2019-09-06T05:13:00Z" w:initials="DoVA">
    <w:p w14:paraId="122937DB" w14:textId="77777777" w:rsidR="00BB0F1D" w:rsidRDefault="00BB0F1D">
      <w:pPr>
        <w:pStyle w:val="CommentText"/>
      </w:pPr>
      <w:r>
        <w:rPr>
          <w:rStyle w:val="CommentReference"/>
        </w:rPr>
        <w:annotationRef/>
      </w:r>
      <w:r>
        <w:t>Perhaps this should be at the beginning of the document, since it describes what the document is about</w:t>
      </w:r>
    </w:p>
  </w:comment>
  <w:comment w:id="53" w:author="Department of Veterans Affairs" w:date="2019-09-06T05:17:00Z" w:initials="DoVA">
    <w:p w14:paraId="525086C7" w14:textId="77777777" w:rsidR="00BB0F1D" w:rsidRDefault="00BB0F1D">
      <w:pPr>
        <w:pStyle w:val="CommentText"/>
      </w:pPr>
      <w:r>
        <w:rPr>
          <w:rStyle w:val="CommentReference"/>
        </w:rPr>
        <w:annotationRef/>
      </w:r>
      <w:r>
        <w:t>Mike: Confirm which architecture and how it is used</w:t>
      </w:r>
    </w:p>
  </w:comment>
  <w:comment w:id="54" w:author="Department of Veterans Affairs" w:date="2019-09-06T05:19:00Z" w:initials="DoVA">
    <w:p w14:paraId="764F5F4D" w14:textId="77777777" w:rsidR="00733EF3" w:rsidRDefault="00733EF3">
      <w:pPr>
        <w:pStyle w:val="CommentText"/>
      </w:pPr>
      <w:r>
        <w:rPr>
          <w:rStyle w:val="CommentReference"/>
        </w:rPr>
        <w:annotationRef/>
      </w:r>
      <w:r>
        <w:t>Mike: get clarification (what is entered, BLOBs perhaps? – still a type of doc)</w:t>
      </w:r>
    </w:p>
  </w:comment>
  <w:comment w:id="55" w:author="Department of Veterans Affairs" w:date="2019-09-06T05:21:00Z" w:initials="DoVA">
    <w:p w14:paraId="5E07F319" w14:textId="77777777" w:rsidR="00733EF3" w:rsidRDefault="00733EF3">
      <w:pPr>
        <w:pStyle w:val="CommentText"/>
      </w:pPr>
      <w:r>
        <w:rPr>
          <w:rStyle w:val="CommentReference"/>
        </w:rPr>
        <w:annotationRef/>
      </w:r>
      <w:r>
        <w:t>Same as Product?</w:t>
      </w:r>
    </w:p>
  </w:comment>
  <w:comment w:id="75" w:author="Department of Veterans Affairs" w:date="2019-09-06T06:01:00Z" w:initials="DoVA">
    <w:p w14:paraId="7205F619" w14:textId="77777777" w:rsidR="00EC5D9C" w:rsidRDefault="00EC5D9C">
      <w:pPr>
        <w:pStyle w:val="CommentText"/>
      </w:pPr>
      <w:r>
        <w:rPr>
          <w:rStyle w:val="CommentReference"/>
        </w:rPr>
        <w:annotationRef/>
      </w:r>
      <w:r w:rsidR="008C18D9">
        <w:t>Are you speaking of the default branch here?</w:t>
      </w:r>
    </w:p>
    <w:p w14:paraId="69BF0C20" w14:textId="77777777" w:rsidR="008C18D9" w:rsidRDefault="008C18D9">
      <w:pPr>
        <w:pStyle w:val="CommentText"/>
      </w:pPr>
    </w:p>
    <w:p w14:paraId="614108F5" w14:textId="77777777" w:rsidR="008C18D9" w:rsidRDefault="008C18D9">
      <w:pPr>
        <w:pStyle w:val="CommentText"/>
      </w:pPr>
      <w:r>
        <w:t>Other questions:</w:t>
      </w:r>
    </w:p>
    <w:p w14:paraId="170176F9" w14:textId="77777777" w:rsidR="008C18D9" w:rsidRDefault="008C18D9">
      <w:pPr>
        <w:pStyle w:val="CommentText"/>
      </w:pPr>
      <w:r>
        <w:t>Are the numbers references to steps?</w:t>
      </w:r>
    </w:p>
    <w:p w14:paraId="2E3DEB60" w14:textId="77777777" w:rsidR="008C18D9" w:rsidRDefault="008C18D9">
      <w:pPr>
        <w:pStyle w:val="CommentText"/>
      </w:pPr>
    </w:p>
    <w:p w14:paraId="187B8F34" w14:textId="77777777" w:rsidR="008C18D9" w:rsidRDefault="008C18D9">
      <w:pPr>
        <w:pStyle w:val="CommentText"/>
      </w:pPr>
      <w:r>
        <w:t>It is assumed that the audience know how “&lt;&gt;” are being used.</w:t>
      </w:r>
    </w:p>
    <w:p w14:paraId="573182C0" w14:textId="77777777" w:rsidR="008C18D9" w:rsidRDefault="008C18D9">
      <w:pPr>
        <w:pStyle w:val="CommentText"/>
      </w:pPr>
    </w:p>
    <w:p w14:paraId="2171D6D2" w14:textId="77777777" w:rsidR="008C18D9" w:rsidRDefault="008C18D9">
      <w:pPr>
        <w:pStyle w:val="CommentText"/>
      </w:pPr>
      <w:r>
        <w:t xml:space="preserve">Not certain what rules apply </w:t>
      </w:r>
      <w:r w:rsidR="00DD7061">
        <w:t>to</w:t>
      </w:r>
      <w:r>
        <w:t xml:space="preserve"> documentation </w:t>
      </w:r>
      <w:r w:rsidR="00DD7061">
        <w:t>with</w:t>
      </w:r>
      <w:r>
        <w:t>in our group, but we should get clarification</w:t>
      </w:r>
      <w:r w:rsidR="00DD7061">
        <w:t xml:space="preserve"> as to whether citations should be </w:t>
      </w:r>
      <w:r w:rsidR="00DD7061">
        <w:t>used.</w:t>
      </w:r>
      <w:bookmarkStart w:id="76" w:name="_GoBack"/>
      <w:bookmarkEnd w:id="76"/>
    </w:p>
    <w:p w14:paraId="274AEC50" w14:textId="77777777" w:rsidR="008C18D9" w:rsidRDefault="008C18D9">
      <w:pPr>
        <w:pStyle w:val="CommentText"/>
      </w:pPr>
      <w:r>
        <w:t xml:space="preserve"> </w:t>
      </w:r>
    </w:p>
    <w:p w14:paraId="0058917B" w14:textId="77777777" w:rsidR="008C18D9" w:rsidRDefault="008C18D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A4E057" w15:done="0"/>
  <w15:commentEx w15:paraId="673F24A6" w15:done="0"/>
  <w15:commentEx w15:paraId="7C6DD33C" w15:done="0"/>
  <w15:commentEx w15:paraId="1C4DAA52" w15:done="0"/>
  <w15:commentEx w15:paraId="6A8BD9A3" w15:done="0"/>
  <w15:commentEx w15:paraId="122937DB" w15:done="0"/>
  <w15:commentEx w15:paraId="525086C7" w15:done="0"/>
  <w15:commentEx w15:paraId="764F5F4D" w15:done="0"/>
  <w15:commentEx w15:paraId="5E07F319" w15:done="0"/>
  <w15:commentEx w15:paraId="005891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A4E057" w16cid:durableId="211C5D53"/>
  <w16cid:commentId w16cid:paraId="673F24A6" w16cid:durableId="211C5E19"/>
  <w16cid:commentId w16cid:paraId="7C6DD33C" w16cid:durableId="211C62EE"/>
  <w16cid:commentId w16cid:paraId="1C4DAA52" w16cid:durableId="211C658F"/>
  <w16cid:commentId w16cid:paraId="6A8BD9A3" w16cid:durableId="211C6828"/>
  <w16cid:commentId w16cid:paraId="122937DB" w16cid:durableId="211C697A"/>
  <w16cid:commentId w16cid:paraId="525086C7" w16cid:durableId="211C6A57"/>
  <w16cid:commentId w16cid:paraId="764F5F4D" w16cid:durableId="211C6AE7"/>
  <w16cid:commentId w16cid:paraId="5E07F319" w16cid:durableId="211C6B70"/>
  <w16cid:commentId w16cid:paraId="0058917B" w16cid:durableId="211C74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5C241" w14:textId="77777777" w:rsidR="0089152C" w:rsidRDefault="0089152C" w:rsidP="00B80436">
      <w:pPr>
        <w:spacing w:after="0" w:line="240" w:lineRule="auto"/>
      </w:pPr>
      <w:r>
        <w:separator/>
      </w:r>
    </w:p>
  </w:endnote>
  <w:endnote w:type="continuationSeparator" w:id="0">
    <w:p w14:paraId="750ABA03" w14:textId="77777777" w:rsidR="0089152C" w:rsidRDefault="0089152C" w:rsidP="00B80436">
      <w:pPr>
        <w:spacing w:after="0" w:line="240" w:lineRule="auto"/>
      </w:pPr>
      <w:r>
        <w:continuationSeparator/>
      </w:r>
    </w:p>
  </w:endnote>
  <w:endnote w:type="continuationNotice" w:id="1">
    <w:p w14:paraId="036C2FC6" w14:textId="77777777" w:rsidR="0089152C" w:rsidRDefault="008915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EFECF" w14:textId="77777777" w:rsidR="007501A8" w:rsidRDefault="007501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4CB9E" w14:textId="77777777" w:rsidR="007501A8" w:rsidRDefault="007501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4C5FF" w14:textId="77777777" w:rsidR="007501A8" w:rsidRDefault="007501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BDA5A" w14:textId="77777777" w:rsidR="0089152C" w:rsidRDefault="0089152C" w:rsidP="00B80436">
      <w:pPr>
        <w:spacing w:after="0" w:line="240" w:lineRule="auto"/>
      </w:pPr>
      <w:r>
        <w:separator/>
      </w:r>
    </w:p>
  </w:footnote>
  <w:footnote w:type="continuationSeparator" w:id="0">
    <w:p w14:paraId="0FF32321" w14:textId="77777777" w:rsidR="0089152C" w:rsidRDefault="0089152C" w:rsidP="00B80436">
      <w:pPr>
        <w:spacing w:after="0" w:line="240" w:lineRule="auto"/>
      </w:pPr>
      <w:r>
        <w:continuationSeparator/>
      </w:r>
    </w:p>
  </w:footnote>
  <w:footnote w:type="continuationNotice" w:id="1">
    <w:p w14:paraId="357213FF" w14:textId="77777777" w:rsidR="0089152C" w:rsidRDefault="008915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9AE8A" w14:textId="77777777" w:rsidR="007501A8" w:rsidRDefault="0089152C">
    <w:pPr>
      <w:pStyle w:val="Header"/>
    </w:pPr>
    <w:r>
      <w:rPr>
        <w:noProof/>
      </w:rPr>
      <w:pict w14:anchorId="7000BE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951422" o:spid="_x0000_s2050" type="#_x0000_t136" style="position:absolute;margin-left:0;margin-top:0;width:598.2pt;height:163.1pt;rotation:315;z-index:-251655168;mso-position-horizontal:center;mso-position-horizontal-relative:margin;mso-position-vertical:center;mso-position-vertical-relative:margin" o:allowincell="f" fillcolor="silver" stroked="f">
          <v:textpath style="font-family:&quot;Calibri&quot;;font-size:1pt" string="Internal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DF05F" w14:textId="77777777" w:rsidR="007501A8" w:rsidRDefault="0089152C">
    <w:pPr>
      <w:pStyle w:val="Header"/>
    </w:pPr>
    <w:r>
      <w:rPr>
        <w:noProof/>
      </w:rPr>
      <w:pict w14:anchorId="678B42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951423" o:spid="_x0000_s2051" type="#_x0000_t136" style="position:absolute;margin-left:0;margin-top:0;width:598.2pt;height:163.1pt;rotation:315;z-index:-251653120;mso-position-horizontal:center;mso-position-horizontal-relative:margin;mso-position-vertical:center;mso-position-vertical-relative:margin" o:allowincell="f" fillcolor="silver" stroked="f">
          <v:textpath style="font-family:&quot;Calibri&quot;;font-size:1pt" string="Internal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F3632" w14:textId="77777777" w:rsidR="007501A8" w:rsidRDefault="0089152C">
    <w:pPr>
      <w:pStyle w:val="Header"/>
    </w:pPr>
    <w:r>
      <w:rPr>
        <w:noProof/>
      </w:rPr>
      <w:pict w14:anchorId="647841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951421" o:spid="_x0000_s2049" type="#_x0000_t136" style="position:absolute;margin-left:0;margin-top:0;width:598.2pt;height:163.1pt;rotation:315;z-index:-251657216;mso-position-horizontal:center;mso-position-horizontal-relative:margin;mso-position-vertical:center;mso-position-vertical-relative:margin" o:allowincell="f" fillcolor="silver" stroked="f">
          <v:textpath style="font-family:&quot;Calibri&quot;;font-size:1pt" string="Internal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4F4D"/>
    <w:multiLevelType w:val="hybridMultilevel"/>
    <w:tmpl w:val="0D945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8599F"/>
    <w:multiLevelType w:val="hybridMultilevel"/>
    <w:tmpl w:val="CB04F2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01719"/>
    <w:multiLevelType w:val="hybridMultilevel"/>
    <w:tmpl w:val="C4CE9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80095"/>
    <w:multiLevelType w:val="hybridMultilevel"/>
    <w:tmpl w:val="ECB4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F36C4"/>
    <w:multiLevelType w:val="hybridMultilevel"/>
    <w:tmpl w:val="6B7A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34F4D"/>
    <w:multiLevelType w:val="hybridMultilevel"/>
    <w:tmpl w:val="FC04E3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22482"/>
    <w:multiLevelType w:val="hybridMultilevel"/>
    <w:tmpl w:val="9DDCA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D01A1"/>
    <w:multiLevelType w:val="hybridMultilevel"/>
    <w:tmpl w:val="03622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B56657"/>
    <w:multiLevelType w:val="hybridMultilevel"/>
    <w:tmpl w:val="B670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2736E"/>
    <w:multiLevelType w:val="hybridMultilevel"/>
    <w:tmpl w:val="1FF4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1C3174"/>
    <w:multiLevelType w:val="hybridMultilevel"/>
    <w:tmpl w:val="03622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B01552"/>
    <w:multiLevelType w:val="hybridMultilevel"/>
    <w:tmpl w:val="4D6A2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2E3A89"/>
    <w:multiLevelType w:val="hybridMultilevel"/>
    <w:tmpl w:val="C5700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B54F8"/>
    <w:multiLevelType w:val="hybridMultilevel"/>
    <w:tmpl w:val="C59ED4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400D0"/>
    <w:multiLevelType w:val="hybridMultilevel"/>
    <w:tmpl w:val="BC3A6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10CB1"/>
    <w:multiLevelType w:val="hybridMultilevel"/>
    <w:tmpl w:val="1E16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A40FC0"/>
    <w:multiLevelType w:val="hybridMultilevel"/>
    <w:tmpl w:val="B1D24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FA3AE0"/>
    <w:multiLevelType w:val="hybridMultilevel"/>
    <w:tmpl w:val="03622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7821EA"/>
    <w:multiLevelType w:val="hybridMultilevel"/>
    <w:tmpl w:val="9DDCA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5F7AC8"/>
    <w:multiLevelType w:val="hybridMultilevel"/>
    <w:tmpl w:val="4E10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02145"/>
    <w:multiLevelType w:val="hybridMultilevel"/>
    <w:tmpl w:val="2A7EA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E7119F"/>
    <w:multiLevelType w:val="hybridMultilevel"/>
    <w:tmpl w:val="8438D526"/>
    <w:lvl w:ilvl="0" w:tplc="0B201390">
      <w:start w:val="1"/>
      <w:numFmt w:val="bullet"/>
      <w:pStyle w:val="TableText-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4026BC"/>
    <w:multiLevelType w:val="hybridMultilevel"/>
    <w:tmpl w:val="EE1C5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9F6B95"/>
    <w:multiLevelType w:val="hybridMultilevel"/>
    <w:tmpl w:val="FC04E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9"/>
  </w:num>
  <w:num w:numId="5">
    <w:abstractNumId w:val="19"/>
  </w:num>
  <w:num w:numId="6">
    <w:abstractNumId w:val="4"/>
  </w:num>
  <w:num w:numId="7">
    <w:abstractNumId w:val="15"/>
  </w:num>
  <w:num w:numId="8">
    <w:abstractNumId w:val="13"/>
  </w:num>
  <w:num w:numId="9">
    <w:abstractNumId w:val="7"/>
  </w:num>
  <w:num w:numId="10">
    <w:abstractNumId w:val="16"/>
  </w:num>
  <w:num w:numId="11">
    <w:abstractNumId w:val="0"/>
  </w:num>
  <w:num w:numId="12">
    <w:abstractNumId w:val="12"/>
  </w:num>
  <w:num w:numId="13">
    <w:abstractNumId w:val="10"/>
  </w:num>
  <w:num w:numId="14">
    <w:abstractNumId w:val="17"/>
  </w:num>
  <w:num w:numId="15">
    <w:abstractNumId w:val="6"/>
  </w:num>
  <w:num w:numId="16">
    <w:abstractNumId w:val="1"/>
  </w:num>
  <w:num w:numId="17">
    <w:abstractNumId w:val="14"/>
  </w:num>
  <w:num w:numId="18">
    <w:abstractNumId w:val="18"/>
  </w:num>
  <w:num w:numId="19">
    <w:abstractNumId w:val="22"/>
  </w:num>
  <w:num w:numId="20">
    <w:abstractNumId w:val="23"/>
  </w:num>
  <w:num w:numId="21">
    <w:abstractNumId w:val="5"/>
  </w:num>
  <w:num w:numId="22">
    <w:abstractNumId w:val="20"/>
  </w:num>
  <w:num w:numId="23">
    <w:abstractNumId w:val="21"/>
  </w:num>
  <w:num w:numId="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partment of Veterans Affairs">
    <w15:presenceInfo w15:providerId="None" w15:userId="Department of Veterans Affai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17"/>
    <w:rsid w:val="00034758"/>
    <w:rsid w:val="00046612"/>
    <w:rsid w:val="00057AA6"/>
    <w:rsid w:val="0007672E"/>
    <w:rsid w:val="00090DA3"/>
    <w:rsid w:val="000B14F8"/>
    <w:rsid w:val="000B47B4"/>
    <w:rsid w:val="000F16DD"/>
    <w:rsid w:val="000F28BF"/>
    <w:rsid w:val="00116332"/>
    <w:rsid w:val="00133D4C"/>
    <w:rsid w:val="0013473B"/>
    <w:rsid w:val="001424EB"/>
    <w:rsid w:val="00144F1C"/>
    <w:rsid w:val="001507DF"/>
    <w:rsid w:val="001624FC"/>
    <w:rsid w:val="001636BE"/>
    <w:rsid w:val="00177B5F"/>
    <w:rsid w:val="00180FC3"/>
    <w:rsid w:val="001F2B55"/>
    <w:rsid w:val="00211F19"/>
    <w:rsid w:val="00223F20"/>
    <w:rsid w:val="00224F42"/>
    <w:rsid w:val="00236BE0"/>
    <w:rsid w:val="00236F6F"/>
    <w:rsid w:val="00243471"/>
    <w:rsid w:val="002647A2"/>
    <w:rsid w:val="002841CC"/>
    <w:rsid w:val="00294118"/>
    <w:rsid w:val="002A4B6F"/>
    <w:rsid w:val="002B7206"/>
    <w:rsid w:val="002D4217"/>
    <w:rsid w:val="002F0C6E"/>
    <w:rsid w:val="00334778"/>
    <w:rsid w:val="00342750"/>
    <w:rsid w:val="003534A7"/>
    <w:rsid w:val="00360204"/>
    <w:rsid w:val="00383286"/>
    <w:rsid w:val="00390E8A"/>
    <w:rsid w:val="003B29C1"/>
    <w:rsid w:val="003F3673"/>
    <w:rsid w:val="0040575A"/>
    <w:rsid w:val="00405E67"/>
    <w:rsid w:val="00414CED"/>
    <w:rsid w:val="00426352"/>
    <w:rsid w:val="00434094"/>
    <w:rsid w:val="00441E4A"/>
    <w:rsid w:val="004466B7"/>
    <w:rsid w:val="00451CDC"/>
    <w:rsid w:val="00456C77"/>
    <w:rsid w:val="00472464"/>
    <w:rsid w:val="004D284C"/>
    <w:rsid w:val="004D41A4"/>
    <w:rsid w:val="004D4A14"/>
    <w:rsid w:val="004E45F3"/>
    <w:rsid w:val="0051723F"/>
    <w:rsid w:val="00523187"/>
    <w:rsid w:val="00560B60"/>
    <w:rsid w:val="00597C90"/>
    <w:rsid w:val="005A278E"/>
    <w:rsid w:val="005A3124"/>
    <w:rsid w:val="005B0271"/>
    <w:rsid w:val="00644638"/>
    <w:rsid w:val="00647EC9"/>
    <w:rsid w:val="00670383"/>
    <w:rsid w:val="006734D5"/>
    <w:rsid w:val="00673BF9"/>
    <w:rsid w:val="006A462C"/>
    <w:rsid w:val="006B4365"/>
    <w:rsid w:val="006C7D98"/>
    <w:rsid w:val="006E49A5"/>
    <w:rsid w:val="006F67B5"/>
    <w:rsid w:val="00706BD7"/>
    <w:rsid w:val="00733EF3"/>
    <w:rsid w:val="007431DF"/>
    <w:rsid w:val="0074430A"/>
    <w:rsid w:val="007501A8"/>
    <w:rsid w:val="00771FE0"/>
    <w:rsid w:val="00777D87"/>
    <w:rsid w:val="0079216A"/>
    <w:rsid w:val="007A2465"/>
    <w:rsid w:val="007B2393"/>
    <w:rsid w:val="007C6D96"/>
    <w:rsid w:val="00815C07"/>
    <w:rsid w:val="00822DE3"/>
    <w:rsid w:val="00822DF1"/>
    <w:rsid w:val="008548F8"/>
    <w:rsid w:val="00861A4B"/>
    <w:rsid w:val="0086257F"/>
    <w:rsid w:val="00870136"/>
    <w:rsid w:val="0089152C"/>
    <w:rsid w:val="008920DB"/>
    <w:rsid w:val="00894CEF"/>
    <w:rsid w:val="008B000B"/>
    <w:rsid w:val="008C18D9"/>
    <w:rsid w:val="008C54B6"/>
    <w:rsid w:val="008C6A29"/>
    <w:rsid w:val="008C73A2"/>
    <w:rsid w:val="0090276C"/>
    <w:rsid w:val="00930BE0"/>
    <w:rsid w:val="00950C06"/>
    <w:rsid w:val="00985205"/>
    <w:rsid w:val="009E1ADD"/>
    <w:rsid w:val="009F19F1"/>
    <w:rsid w:val="00A2000F"/>
    <w:rsid w:val="00A232C6"/>
    <w:rsid w:val="00A2700F"/>
    <w:rsid w:val="00A4612F"/>
    <w:rsid w:val="00A50689"/>
    <w:rsid w:val="00A56B33"/>
    <w:rsid w:val="00A7206B"/>
    <w:rsid w:val="00A84328"/>
    <w:rsid w:val="00A910CC"/>
    <w:rsid w:val="00AA339B"/>
    <w:rsid w:val="00AC3770"/>
    <w:rsid w:val="00AD29D9"/>
    <w:rsid w:val="00AF511A"/>
    <w:rsid w:val="00B04DFB"/>
    <w:rsid w:val="00B22B29"/>
    <w:rsid w:val="00B24C36"/>
    <w:rsid w:val="00B363D0"/>
    <w:rsid w:val="00B45054"/>
    <w:rsid w:val="00B54F71"/>
    <w:rsid w:val="00B80436"/>
    <w:rsid w:val="00BB0F1D"/>
    <w:rsid w:val="00BB2220"/>
    <w:rsid w:val="00BC49D6"/>
    <w:rsid w:val="00BD6384"/>
    <w:rsid w:val="00BD7C73"/>
    <w:rsid w:val="00BD7D4E"/>
    <w:rsid w:val="00BE7770"/>
    <w:rsid w:val="00CA5048"/>
    <w:rsid w:val="00CA56E3"/>
    <w:rsid w:val="00CB123C"/>
    <w:rsid w:val="00CC33D8"/>
    <w:rsid w:val="00CD46A4"/>
    <w:rsid w:val="00D2766B"/>
    <w:rsid w:val="00D42752"/>
    <w:rsid w:val="00D87288"/>
    <w:rsid w:val="00D9354B"/>
    <w:rsid w:val="00DB6D40"/>
    <w:rsid w:val="00DC3237"/>
    <w:rsid w:val="00DC330A"/>
    <w:rsid w:val="00DD0665"/>
    <w:rsid w:val="00DD2179"/>
    <w:rsid w:val="00DD7061"/>
    <w:rsid w:val="00DE7793"/>
    <w:rsid w:val="00DF5A68"/>
    <w:rsid w:val="00E044CD"/>
    <w:rsid w:val="00E47723"/>
    <w:rsid w:val="00E532E3"/>
    <w:rsid w:val="00E620BE"/>
    <w:rsid w:val="00E66D4B"/>
    <w:rsid w:val="00E818B2"/>
    <w:rsid w:val="00EC5D9C"/>
    <w:rsid w:val="00ED0785"/>
    <w:rsid w:val="00EE4BCF"/>
    <w:rsid w:val="00F12C36"/>
    <w:rsid w:val="00F14767"/>
    <w:rsid w:val="00F327E5"/>
    <w:rsid w:val="00F443B2"/>
    <w:rsid w:val="00F54341"/>
    <w:rsid w:val="00F571A6"/>
    <w:rsid w:val="00F757DF"/>
    <w:rsid w:val="00F9346E"/>
    <w:rsid w:val="00FE2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3D3EB8A"/>
  <w15:chartTrackingRefBased/>
  <w15:docId w15:val="{28826FE3-B9D5-420C-84C7-EBFDF5E9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4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4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048"/>
    <w:rPr>
      <w:color w:val="0563C1" w:themeColor="hyperlink"/>
      <w:u w:val="single"/>
    </w:rPr>
  </w:style>
  <w:style w:type="character" w:styleId="UnresolvedMention">
    <w:name w:val="Unresolved Mention"/>
    <w:basedOn w:val="DefaultParagraphFont"/>
    <w:uiPriority w:val="99"/>
    <w:semiHidden/>
    <w:unhideWhenUsed/>
    <w:rsid w:val="00CA5048"/>
    <w:rPr>
      <w:color w:val="605E5C"/>
      <w:shd w:val="clear" w:color="auto" w:fill="E1DFDD"/>
    </w:rPr>
  </w:style>
  <w:style w:type="paragraph" w:styleId="ListParagraph">
    <w:name w:val="List Paragraph"/>
    <w:basedOn w:val="Normal"/>
    <w:uiPriority w:val="34"/>
    <w:qFormat/>
    <w:rsid w:val="00D9354B"/>
    <w:pPr>
      <w:ind w:left="720"/>
      <w:contextualSpacing/>
    </w:pPr>
  </w:style>
  <w:style w:type="character" w:customStyle="1" w:styleId="Heading2Char">
    <w:name w:val="Heading 2 Char"/>
    <w:basedOn w:val="DefaultParagraphFont"/>
    <w:link w:val="Heading2"/>
    <w:uiPriority w:val="9"/>
    <w:rsid w:val="001347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473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347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473B"/>
    <w:pPr>
      <w:outlineLvl w:val="9"/>
    </w:pPr>
  </w:style>
  <w:style w:type="paragraph" w:styleId="TOC2">
    <w:name w:val="toc 2"/>
    <w:basedOn w:val="Normal"/>
    <w:next w:val="Normal"/>
    <w:autoRedefine/>
    <w:uiPriority w:val="39"/>
    <w:unhideWhenUsed/>
    <w:rsid w:val="00CB123C"/>
    <w:pPr>
      <w:tabs>
        <w:tab w:val="right" w:leader="dot" w:pos="10790"/>
      </w:tabs>
      <w:spacing w:after="100"/>
      <w:ind w:left="220"/>
    </w:pPr>
  </w:style>
  <w:style w:type="paragraph" w:styleId="TOC3">
    <w:name w:val="toc 3"/>
    <w:basedOn w:val="Normal"/>
    <w:next w:val="Normal"/>
    <w:autoRedefine/>
    <w:uiPriority w:val="39"/>
    <w:unhideWhenUsed/>
    <w:rsid w:val="00CB123C"/>
    <w:pPr>
      <w:tabs>
        <w:tab w:val="right" w:leader="dot" w:pos="10790"/>
      </w:tabs>
      <w:spacing w:after="100"/>
      <w:ind w:left="440"/>
    </w:pPr>
  </w:style>
  <w:style w:type="paragraph" w:styleId="NoSpacing">
    <w:name w:val="No Spacing"/>
    <w:link w:val="NoSpacingChar"/>
    <w:uiPriority w:val="1"/>
    <w:qFormat/>
    <w:rsid w:val="00F9346E"/>
    <w:pPr>
      <w:spacing w:after="0" w:line="240" w:lineRule="auto"/>
    </w:pPr>
    <w:rPr>
      <w:rFonts w:eastAsiaTheme="minorEastAsia"/>
    </w:rPr>
  </w:style>
  <w:style w:type="character" w:customStyle="1" w:styleId="NoSpacingChar">
    <w:name w:val="No Spacing Char"/>
    <w:basedOn w:val="DefaultParagraphFont"/>
    <w:link w:val="NoSpacing"/>
    <w:uiPriority w:val="1"/>
    <w:rsid w:val="00F9346E"/>
    <w:rPr>
      <w:rFonts w:eastAsiaTheme="minorEastAsia"/>
    </w:rPr>
  </w:style>
  <w:style w:type="paragraph" w:styleId="Header">
    <w:name w:val="header"/>
    <w:basedOn w:val="Normal"/>
    <w:link w:val="HeaderChar"/>
    <w:uiPriority w:val="99"/>
    <w:unhideWhenUsed/>
    <w:rsid w:val="00B80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436"/>
  </w:style>
  <w:style w:type="paragraph" w:styleId="Footer">
    <w:name w:val="footer"/>
    <w:basedOn w:val="Normal"/>
    <w:link w:val="FooterChar"/>
    <w:uiPriority w:val="99"/>
    <w:unhideWhenUsed/>
    <w:rsid w:val="00B80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436"/>
  </w:style>
  <w:style w:type="character" w:styleId="Strong">
    <w:name w:val="Strong"/>
    <w:basedOn w:val="DefaultParagraphFont"/>
    <w:uiPriority w:val="99"/>
    <w:qFormat/>
    <w:rsid w:val="004D284C"/>
    <w:rPr>
      <w:b/>
      <w:bCs/>
    </w:rPr>
  </w:style>
  <w:style w:type="table" w:styleId="TableGrid">
    <w:name w:val="Table Grid"/>
    <w:basedOn w:val="TableNormal"/>
    <w:uiPriority w:val="39"/>
    <w:rsid w:val="004D2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4D284C"/>
    <w:pPr>
      <w:spacing w:before="60" w:after="60" w:line="240" w:lineRule="auto"/>
    </w:pPr>
    <w:rPr>
      <w:rFonts w:ascii="Arial" w:hAnsi="Arial"/>
      <w:b/>
      <w:color w:val="000000" w:themeColor="text1"/>
      <w:sz w:val="20"/>
    </w:rPr>
  </w:style>
  <w:style w:type="paragraph" w:customStyle="1" w:styleId="TableText">
    <w:name w:val="Table Text"/>
    <w:basedOn w:val="Normal"/>
    <w:link w:val="TableTextChar"/>
    <w:qFormat/>
    <w:rsid w:val="004D284C"/>
    <w:pPr>
      <w:spacing w:before="60" w:after="60" w:line="240" w:lineRule="auto"/>
    </w:pPr>
    <w:rPr>
      <w:rFonts w:ascii="Times New Roman" w:hAnsi="Times New Roman"/>
      <w:color w:val="000000" w:themeColor="text1"/>
    </w:rPr>
  </w:style>
  <w:style w:type="paragraph" w:customStyle="1" w:styleId="TableText-Bullet1">
    <w:name w:val="Table Text - Bullet1"/>
    <w:basedOn w:val="TableText"/>
    <w:qFormat/>
    <w:rsid w:val="004D284C"/>
    <w:pPr>
      <w:numPr>
        <w:numId w:val="23"/>
      </w:numPr>
      <w:spacing w:before="40" w:after="40"/>
      <w:ind w:left="360"/>
    </w:pPr>
  </w:style>
  <w:style w:type="paragraph" w:styleId="Caption">
    <w:name w:val="caption"/>
    <w:basedOn w:val="Normal"/>
    <w:next w:val="Normal"/>
    <w:uiPriority w:val="35"/>
    <w:unhideWhenUsed/>
    <w:qFormat/>
    <w:rsid w:val="00DC330A"/>
    <w:pPr>
      <w:keepNext/>
      <w:spacing w:before="120" w:after="40" w:line="240" w:lineRule="auto"/>
    </w:pPr>
    <w:rPr>
      <w:rFonts w:ascii="Arial" w:hAnsi="Arial"/>
      <w:b/>
      <w:iCs/>
      <w:color w:val="44546A" w:themeColor="text2"/>
      <w:sz w:val="20"/>
      <w:szCs w:val="18"/>
    </w:rPr>
  </w:style>
  <w:style w:type="paragraph" w:styleId="BalloonText">
    <w:name w:val="Balloon Text"/>
    <w:basedOn w:val="Normal"/>
    <w:link w:val="BalloonTextChar"/>
    <w:uiPriority w:val="99"/>
    <w:semiHidden/>
    <w:unhideWhenUsed/>
    <w:rsid w:val="00597C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C90"/>
    <w:rPr>
      <w:rFonts w:ascii="Segoe UI" w:hAnsi="Segoe UI" w:cs="Segoe UI"/>
      <w:sz w:val="18"/>
      <w:szCs w:val="18"/>
    </w:rPr>
  </w:style>
  <w:style w:type="character" w:styleId="CommentReference">
    <w:name w:val="annotation reference"/>
    <w:basedOn w:val="DefaultParagraphFont"/>
    <w:uiPriority w:val="99"/>
    <w:semiHidden/>
    <w:unhideWhenUsed/>
    <w:rsid w:val="00243471"/>
    <w:rPr>
      <w:sz w:val="16"/>
      <w:szCs w:val="16"/>
    </w:rPr>
  </w:style>
  <w:style w:type="paragraph" w:styleId="CommentText">
    <w:name w:val="annotation text"/>
    <w:basedOn w:val="Normal"/>
    <w:link w:val="CommentTextChar"/>
    <w:uiPriority w:val="99"/>
    <w:semiHidden/>
    <w:unhideWhenUsed/>
    <w:rsid w:val="00243471"/>
    <w:pPr>
      <w:spacing w:line="240" w:lineRule="auto"/>
    </w:pPr>
    <w:rPr>
      <w:sz w:val="20"/>
      <w:szCs w:val="20"/>
    </w:rPr>
  </w:style>
  <w:style w:type="character" w:customStyle="1" w:styleId="CommentTextChar">
    <w:name w:val="Comment Text Char"/>
    <w:basedOn w:val="DefaultParagraphFont"/>
    <w:link w:val="CommentText"/>
    <w:uiPriority w:val="99"/>
    <w:semiHidden/>
    <w:rsid w:val="00243471"/>
    <w:rPr>
      <w:sz w:val="20"/>
      <w:szCs w:val="20"/>
    </w:rPr>
  </w:style>
  <w:style w:type="paragraph" w:styleId="CommentSubject">
    <w:name w:val="annotation subject"/>
    <w:basedOn w:val="CommentText"/>
    <w:next w:val="CommentText"/>
    <w:link w:val="CommentSubjectChar"/>
    <w:uiPriority w:val="99"/>
    <w:semiHidden/>
    <w:unhideWhenUsed/>
    <w:rsid w:val="00243471"/>
    <w:rPr>
      <w:b/>
      <w:bCs/>
    </w:rPr>
  </w:style>
  <w:style w:type="character" w:customStyle="1" w:styleId="CommentSubjectChar">
    <w:name w:val="Comment Subject Char"/>
    <w:basedOn w:val="CommentTextChar"/>
    <w:link w:val="CommentSubject"/>
    <w:uiPriority w:val="99"/>
    <w:semiHidden/>
    <w:rsid w:val="00243471"/>
    <w:rPr>
      <w:b/>
      <w:bCs/>
      <w:sz w:val="20"/>
      <w:szCs w:val="20"/>
    </w:rPr>
  </w:style>
  <w:style w:type="paragraph" w:styleId="Revision">
    <w:name w:val="Revision"/>
    <w:hidden/>
    <w:uiPriority w:val="99"/>
    <w:semiHidden/>
    <w:rsid w:val="00560B60"/>
    <w:pPr>
      <w:spacing w:after="0" w:line="240" w:lineRule="auto"/>
    </w:pPr>
  </w:style>
  <w:style w:type="paragraph" w:styleId="Subtitle">
    <w:name w:val="Subtitle"/>
    <w:basedOn w:val="Normal"/>
    <w:next w:val="Normal"/>
    <w:link w:val="SubtitleChar"/>
    <w:uiPriority w:val="11"/>
    <w:qFormat/>
    <w:rsid w:val="00E477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7723"/>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3534A7"/>
    <w:rPr>
      <w:rFonts w:asciiTheme="majorHAnsi" w:eastAsiaTheme="majorEastAsia" w:hAnsiTheme="majorHAnsi" w:cstheme="majorBidi"/>
      <w:i/>
      <w:iCs/>
      <w:color w:val="2F5496" w:themeColor="accent1" w:themeShade="BF"/>
    </w:rPr>
  </w:style>
  <w:style w:type="paragraph" w:customStyle="1" w:styleId="Note2">
    <w:name w:val="Note 2"/>
    <w:basedOn w:val="Normal"/>
    <w:rsid w:val="00F757DF"/>
    <w:pPr>
      <w:pBdr>
        <w:top w:val="single" w:sz="6" w:space="1" w:color="auto"/>
        <w:bottom w:val="single" w:sz="6" w:space="1" w:color="auto"/>
      </w:pBdr>
      <w:shd w:val="clear" w:color="auto" w:fill="E0E0E0"/>
      <w:tabs>
        <w:tab w:val="left" w:pos="1080"/>
      </w:tabs>
      <w:spacing w:before="120" w:after="120" w:line="264" w:lineRule="auto"/>
      <w:ind w:left="1080" w:hanging="720"/>
      <w:contextualSpacing/>
    </w:pPr>
    <w:rPr>
      <w:rFonts w:eastAsia="Calibri" w:cs="Arial"/>
      <w:sz w:val="24"/>
      <w:szCs w:val="24"/>
    </w:rPr>
  </w:style>
  <w:style w:type="paragraph" w:customStyle="1" w:styleId="Title2">
    <w:name w:val="Title 2"/>
    <w:rsid w:val="00A84328"/>
    <w:pPr>
      <w:spacing w:after="360" w:line="240" w:lineRule="auto"/>
      <w:jc w:val="center"/>
    </w:pPr>
    <w:rPr>
      <w:rFonts w:ascii="Arial" w:eastAsia="Times New Roman" w:hAnsi="Arial" w:cs="Arial"/>
      <w:b/>
      <w:bCs/>
      <w:sz w:val="28"/>
      <w:szCs w:val="32"/>
    </w:rPr>
  </w:style>
  <w:style w:type="paragraph" w:customStyle="1" w:styleId="TableHeading">
    <w:name w:val="Table Heading"/>
    <w:rsid w:val="00A84328"/>
    <w:pPr>
      <w:spacing w:before="60" w:after="60" w:line="240" w:lineRule="auto"/>
    </w:pPr>
    <w:rPr>
      <w:rFonts w:ascii="Arial" w:eastAsia="Times New Roman" w:hAnsi="Arial" w:cs="Arial"/>
      <w:b/>
    </w:rPr>
  </w:style>
  <w:style w:type="character" w:customStyle="1" w:styleId="TableTextChar">
    <w:name w:val="Table Text Char"/>
    <w:link w:val="TableText"/>
    <w:rsid w:val="00A84328"/>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768687">
      <w:bodyDiv w:val="1"/>
      <w:marLeft w:val="0"/>
      <w:marRight w:val="0"/>
      <w:marTop w:val="0"/>
      <w:marBottom w:val="0"/>
      <w:divBdr>
        <w:top w:val="none" w:sz="0" w:space="0" w:color="auto"/>
        <w:left w:val="none" w:sz="0" w:space="0" w:color="auto"/>
        <w:bottom w:val="none" w:sz="0" w:space="0" w:color="auto"/>
        <w:right w:val="none" w:sz="0" w:space="0" w:color="auto"/>
      </w:divBdr>
    </w:div>
    <w:div w:id="1581794972">
      <w:bodyDiv w:val="1"/>
      <w:marLeft w:val="0"/>
      <w:marRight w:val="0"/>
      <w:marTop w:val="0"/>
      <w:marBottom w:val="0"/>
      <w:divBdr>
        <w:top w:val="none" w:sz="0" w:space="0" w:color="auto"/>
        <w:left w:val="none" w:sz="0" w:space="0" w:color="auto"/>
        <w:bottom w:val="none" w:sz="0" w:space="0" w:color="auto"/>
        <w:right w:val="none" w:sz="0" w:space="0" w:color="auto"/>
      </w:divBdr>
    </w:div>
    <w:div w:id="210922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ec.va.gov/EPMO" TargetMode="External"/><Relationship Id="rId18" Type="http://schemas.openxmlformats.org/officeDocument/2006/relationships/hyperlink" Target="https://github.ec.va.gov/EPMO" TargetMode="External"/><Relationship Id="rId26" Type="http://schemas.openxmlformats.org/officeDocument/2006/relationships/hyperlink" Target="https://github.ec.va.gov/EPMO"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github.ec.va.gov" TargetMode="External"/><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1.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department-of-veterans-affairs" TargetMode="External"/><Relationship Id="rId28" Type="http://schemas.openxmlformats.org/officeDocument/2006/relationships/image" Target="media/image10.png"/><Relationship Id="rId36"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s://github.ec.va.gov/EPMO"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github.ec.va.gov/" TargetMode="External"/><Relationship Id="rId27" Type="http://schemas.openxmlformats.org/officeDocument/2006/relationships/hyperlink" Target="https://help.github.com/articles/configuring-a-publishing-source-for-github-pages/" TargetMode="External"/><Relationship Id="rId30" Type="http://schemas.openxmlformats.org/officeDocument/2006/relationships/image" Target="media/image12.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15C9C-A63E-443A-92A6-2F98EBCB8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EPMO CMD Standard VA GitHub Repository Deployment</vt:lpstr>
    </vt:vector>
  </TitlesOfParts>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EPMO CMD Standard VA GitHub Repository Deployment</dc:title>
  <dc:subject/>
  <dc:creator>Dockery, Angela (Salient CRGT);Steven.Souza@va.gov</dc:creator>
  <cp:keywords/>
  <dc:description/>
  <cp:lastModifiedBy>Department of Veterans Affairs</cp:lastModifiedBy>
  <cp:revision>2</cp:revision>
  <dcterms:created xsi:type="dcterms:W3CDTF">2019-09-06T10:14:00Z</dcterms:created>
  <dcterms:modified xsi:type="dcterms:W3CDTF">2019-09-06T10:14:00Z</dcterms:modified>
</cp:coreProperties>
</file>